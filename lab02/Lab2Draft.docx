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9EBF569" w14:textId="77777777" w:rsidR="00536A89" w:rsidRDefault="00536A89"/>
    <w:p w14:paraId="5C329901" w14:textId="77777777" w:rsidR="00536A89" w:rsidRDefault="00536A89"/>
    <w:p w14:paraId="1C24AFBB" w14:textId="77777777" w:rsidR="00536A89" w:rsidRDefault="00536A89"/>
    <w:p w14:paraId="46764FC8" w14:textId="77777777" w:rsidR="00536A89" w:rsidRDefault="00536A89"/>
    <w:p w14:paraId="43DF83FF" w14:textId="77777777" w:rsidR="00536A89" w:rsidRDefault="00536A89"/>
    <w:p w14:paraId="70D7AD64" w14:textId="77777777" w:rsidR="00536A89" w:rsidRDefault="00536A89"/>
    <w:tbl>
      <w:tblPr>
        <w:tblStyle w:val="1"/>
        <w:tblW w:w="9360" w:type="dxa"/>
        <w:tblInd w:w="-29" w:type="dxa"/>
        <w:tblLayout w:type="fixed"/>
        <w:tblLook w:val="0600" w:firstRow="0" w:lastRow="0" w:firstColumn="0" w:lastColumn="0" w:noHBand="1" w:noVBand="1"/>
      </w:tblPr>
      <w:tblGrid>
        <w:gridCol w:w="5760"/>
        <w:gridCol w:w="3600"/>
      </w:tblGrid>
      <w:tr w:rsidR="00536A89" w14:paraId="5A23B255" w14:textId="77777777">
        <w:trPr>
          <w:trHeight w:val="4320"/>
        </w:trPr>
        <w:tc>
          <w:tcPr>
            <w:tcW w:w="5760" w:type="dxa"/>
            <w:tcBorders>
              <w:top w:val="nil"/>
              <w:left w:val="nil"/>
              <w:bottom w:val="nil"/>
              <w:right w:val="single" w:sz="12" w:space="0" w:color="ED7D31"/>
            </w:tcBorders>
            <w:tcMar>
              <w:top w:w="1300" w:type="dxa"/>
              <w:left w:w="360" w:type="dxa"/>
              <w:bottom w:w="1300" w:type="dxa"/>
              <w:right w:w="360" w:type="dxa"/>
            </w:tcMar>
          </w:tcPr>
          <w:p w14:paraId="1D23DAC7" w14:textId="77777777" w:rsidR="00536A89" w:rsidRDefault="00536A89">
            <w:pPr>
              <w:spacing w:after="160" w:line="311" w:lineRule="auto"/>
              <w:ind w:left="-719" w:hanging="1169"/>
              <w:jc w:val="right"/>
            </w:pPr>
          </w:p>
          <w:p w14:paraId="038CCB1B" w14:textId="77777777" w:rsidR="00536A89" w:rsidRDefault="00FC53B7">
            <w:pPr>
              <w:spacing w:line="374" w:lineRule="auto"/>
              <w:ind w:left="-359"/>
              <w:jc w:val="right"/>
            </w:pPr>
            <w:r>
              <w:rPr>
                <w:rFonts w:ascii="Calibri" w:eastAsia="Calibri" w:hAnsi="Calibri" w:cs="Calibri"/>
                <w:smallCaps/>
                <w:sz w:val="72"/>
              </w:rPr>
              <w:t>Lab Report</w:t>
            </w:r>
          </w:p>
          <w:p w14:paraId="4B5870DF" w14:textId="77777777" w:rsidR="00536A89" w:rsidRDefault="00FC53B7">
            <w:pPr>
              <w:spacing w:after="160" w:line="311" w:lineRule="auto"/>
              <w:ind w:left="-979" w:hanging="369"/>
              <w:jc w:val="right"/>
            </w:pPr>
            <w:r>
              <w:rPr>
                <w:rFonts w:ascii="Calibri" w:eastAsia="Calibri" w:hAnsi="Calibri" w:cs="Calibri"/>
                <w:sz w:val="24"/>
              </w:rPr>
              <w:t xml:space="preserve">                    Receiver Structure and Waveform Synthesis of a Transmitter and a Receiver</w:t>
            </w:r>
          </w:p>
        </w:tc>
        <w:tc>
          <w:tcPr>
            <w:tcW w:w="3600" w:type="dxa"/>
            <w:tcBorders>
              <w:top w:val="nil"/>
              <w:left w:val="single" w:sz="12" w:space="0" w:color="ED7D31"/>
              <w:bottom w:val="nil"/>
              <w:right w:val="nil"/>
            </w:tcBorders>
            <w:tcMar>
              <w:top w:w="1300" w:type="dxa"/>
              <w:left w:w="360" w:type="dxa"/>
              <w:bottom w:w="1300" w:type="dxa"/>
              <w:right w:w="360" w:type="dxa"/>
            </w:tcMar>
            <w:vAlign w:val="center"/>
          </w:tcPr>
          <w:p w14:paraId="1AEEFF58" w14:textId="77777777" w:rsidR="00536A89" w:rsidRDefault="00536A89">
            <w:pPr>
              <w:ind w:left="-359"/>
            </w:pPr>
          </w:p>
          <w:p w14:paraId="5DC68EC3" w14:textId="77777777" w:rsidR="00536A89" w:rsidRDefault="00FC53B7">
            <w:pPr>
              <w:spacing w:line="288" w:lineRule="auto"/>
              <w:ind w:left="-359"/>
            </w:pPr>
            <w:r>
              <w:rPr>
                <w:rFonts w:ascii="Calibri" w:eastAsia="Calibri" w:hAnsi="Calibri" w:cs="Calibri"/>
                <w:sz w:val="26"/>
              </w:rPr>
              <w:t>Renato Iida, Le Wang, Rebecca Cooper</w:t>
            </w:r>
          </w:p>
          <w:p w14:paraId="255FA6BC" w14:textId="77777777" w:rsidR="00536A89" w:rsidRDefault="00536A89">
            <w:pPr>
              <w:spacing w:line="288" w:lineRule="auto"/>
              <w:ind w:left="-359"/>
            </w:pPr>
          </w:p>
          <w:p w14:paraId="618C303E" w14:textId="77777777" w:rsidR="00536A89" w:rsidRDefault="00FC53B7">
            <w:pPr>
              <w:spacing w:line="288" w:lineRule="auto"/>
              <w:ind w:left="-359"/>
            </w:pPr>
            <w:r>
              <w:rPr>
                <w:rFonts w:ascii="Calibri" w:eastAsia="Calibri" w:hAnsi="Calibri" w:cs="Calibri"/>
              </w:rPr>
              <w:t>Software Defined Radio System and Analysis</w:t>
            </w:r>
          </w:p>
        </w:tc>
      </w:tr>
    </w:tbl>
    <w:p w14:paraId="267D51BB" w14:textId="77777777" w:rsidR="00536A89" w:rsidRDefault="00536A89">
      <w:pPr>
        <w:pStyle w:val="Heading1"/>
        <w:contextualSpacing w:val="0"/>
      </w:pPr>
      <w:bookmarkStart w:id="0" w:name="h.sva1vfewwmrx" w:colFirst="0" w:colLast="0"/>
      <w:bookmarkEnd w:id="0"/>
    </w:p>
    <w:p w14:paraId="30B52729" w14:textId="77777777" w:rsidR="00536A89" w:rsidRDefault="00FC53B7">
      <w:r>
        <w:br w:type="page"/>
      </w:r>
    </w:p>
    <w:p w14:paraId="30AC1A86" w14:textId="77777777" w:rsidR="00536A89" w:rsidRDefault="00536A89">
      <w:pPr>
        <w:pStyle w:val="Heading1"/>
        <w:contextualSpacing w:val="0"/>
      </w:pPr>
      <w:bookmarkStart w:id="1" w:name="h.lcc6lycgypnr" w:colFirst="0" w:colLast="0"/>
      <w:bookmarkEnd w:id="1"/>
    </w:p>
    <w:p w14:paraId="55825D39" w14:textId="77777777" w:rsidR="00536A89" w:rsidRDefault="00FC53B7">
      <w:pPr>
        <w:pStyle w:val="Heading1"/>
        <w:contextualSpacing w:val="0"/>
      </w:pPr>
      <w:bookmarkStart w:id="2" w:name="h.nrafivms7xfu" w:colFirst="0" w:colLast="0"/>
      <w:bookmarkEnd w:id="2"/>
      <w:r>
        <w:t xml:space="preserve">Abstract </w:t>
      </w:r>
    </w:p>
    <w:p w14:paraId="053F25AF" w14:textId="77777777" w:rsidR="00536A89" w:rsidRDefault="00536A89"/>
    <w:p w14:paraId="6295531C" w14:textId="77777777" w:rsidR="00536A89" w:rsidRDefault="00536A89"/>
    <w:p w14:paraId="15A23D47" w14:textId="77777777" w:rsidR="00536A89" w:rsidRDefault="00FC53B7">
      <w:r>
        <w:br w:type="page"/>
      </w:r>
    </w:p>
    <w:p w14:paraId="0C159A0C" w14:textId="77777777" w:rsidR="00536A89" w:rsidRDefault="00536A89">
      <w:pPr>
        <w:pStyle w:val="Heading1"/>
        <w:contextualSpacing w:val="0"/>
      </w:pPr>
      <w:bookmarkStart w:id="3" w:name="h.yche5ke5veyb" w:colFirst="0" w:colLast="0"/>
      <w:bookmarkEnd w:id="3"/>
    </w:p>
    <w:p w14:paraId="33C37C40" w14:textId="77777777" w:rsidR="00536A89" w:rsidRDefault="00FC53B7">
      <w:pPr>
        <w:pStyle w:val="Heading1"/>
        <w:contextualSpacing w:val="0"/>
      </w:pPr>
      <w:bookmarkStart w:id="4" w:name="h.9csuhcoam557" w:colFirst="0" w:colLast="0"/>
      <w:bookmarkEnd w:id="4"/>
      <w:r>
        <w:t>Table of Contents</w:t>
      </w:r>
    </w:p>
    <w:p w14:paraId="6D827E6F" w14:textId="77777777" w:rsidR="00536A89" w:rsidRDefault="00536A89">
      <w:pPr>
        <w:pStyle w:val="Heading1"/>
        <w:contextualSpacing w:val="0"/>
      </w:pPr>
      <w:bookmarkStart w:id="5" w:name="h.a39mwl4b9wib" w:colFirst="0" w:colLast="0"/>
      <w:bookmarkEnd w:id="5"/>
    </w:p>
    <w:p w14:paraId="42396AB3" w14:textId="77777777" w:rsidR="00536A89" w:rsidRDefault="00FD4229">
      <w:pPr>
        <w:ind w:left="360"/>
      </w:pPr>
      <w:hyperlink w:anchor="h.y60x23j1urv8">
        <w:r w:rsidR="00FC53B7">
          <w:rPr>
            <w:color w:val="1155CC"/>
            <w:u w:val="single"/>
          </w:rPr>
          <w:t>Abstract</w:t>
        </w:r>
      </w:hyperlink>
    </w:p>
    <w:p w14:paraId="2FBF30F7" w14:textId="77777777" w:rsidR="00536A89" w:rsidRDefault="00FD4229">
      <w:pPr>
        <w:ind w:left="360"/>
      </w:pPr>
      <w:hyperlink w:anchor="h.9csuhcoam557">
        <w:r w:rsidR="00FC53B7">
          <w:rPr>
            <w:color w:val="1155CC"/>
            <w:u w:val="single"/>
          </w:rPr>
          <w:t>Table of Contents</w:t>
        </w:r>
      </w:hyperlink>
    </w:p>
    <w:p w14:paraId="54C648B3" w14:textId="77777777" w:rsidR="00536A89" w:rsidRDefault="00FD4229">
      <w:pPr>
        <w:ind w:left="360"/>
      </w:pPr>
      <w:hyperlink w:anchor="h.kxdd4g4x8i6n">
        <w:r w:rsidR="00FC53B7">
          <w:rPr>
            <w:color w:val="1155CC"/>
            <w:u w:val="single"/>
          </w:rPr>
          <w:t>Introduction Chapter</w:t>
        </w:r>
      </w:hyperlink>
    </w:p>
    <w:p w14:paraId="55DFD41E" w14:textId="77777777" w:rsidR="00536A89" w:rsidRDefault="00FD4229">
      <w:pPr>
        <w:ind w:left="360"/>
      </w:pPr>
      <w:hyperlink w:anchor="h.yvpdl3hgdbdb">
        <w:r w:rsidR="00FC53B7">
          <w:rPr>
            <w:color w:val="1155CC"/>
            <w:u w:val="single"/>
          </w:rPr>
          <w:t>Description of all steps taken throughout the experiment</w:t>
        </w:r>
      </w:hyperlink>
    </w:p>
    <w:p w14:paraId="06D95B9E" w14:textId="77777777" w:rsidR="00536A89" w:rsidRDefault="00FD4229">
      <w:pPr>
        <w:ind w:left="720"/>
      </w:pPr>
      <w:hyperlink w:anchor="h.xqr63nhvwxlg">
        <w:r w:rsidR="00FC53B7">
          <w:rPr>
            <w:color w:val="1155CC"/>
            <w:u w:val="single"/>
          </w:rPr>
          <w:t>Software Implementation</w:t>
        </w:r>
      </w:hyperlink>
    </w:p>
    <w:p w14:paraId="5B9C7245" w14:textId="77777777" w:rsidR="00536A89" w:rsidRDefault="00FD4229">
      <w:pPr>
        <w:ind w:left="1080"/>
      </w:pPr>
      <w:hyperlink w:anchor="h.9xzoddrzcnnw">
        <w:r w:rsidR="00FC53B7">
          <w:rPr>
            <w:color w:val="1155CC"/>
            <w:u w:val="single"/>
          </w:rPr>
          <w:t>Observation Vector Construction</w:t>
        </w:r>
      </w:hyperlink>
    </w:p>
    <w:p w14:paraId="1BD8B1E9" w14:textId="77777777" w:rsidR="00536A89" w:rsidRDefault="00FD4229">
      <w:pPr>
        <w:ind w:left="1080"/>
      </w:pPr>
      <w:hyperlink w:anchor="h.gevfasgahri1">
        <w:r w:rsidR="00FC53B7">
          <w:rPr>
            <w:color w:val="1155CC"/>
            <w:u w:val="single"/>
          </w:rPr>
          <w:t>Maximum-Likelihood Decoder Implementation</w:t>
        </w:r>
      </w:hyperlink>
    </w:p>
    <w:p w14:paraId="632E0040" w14:textId="77777777" w:rsidR="00536A89" w:rsidRDefault="00FD4229">
      <w:pPr>
        <w:ind w:left="1080"/>
      </w:pPr>
      <w:hyperlink w:anchor="h.ayx5n7ns4t3u">
        <w:r w:rsidR="00FC53B7">
          <w:rPr>
            <w:color w:val="1155CC"/>
            <w:u w:val="single"/>
          </w:rPr>
          <w:t>Correlator Realization of a Receiver in Simulink</w:t>
        </w:r>
      </w:hyperlink>
    </w:p>
    <w:p w14:paraId="76CC7176" w14:textId="77777777" w:rsidR="00536A89" w:rsidRDefault="00FD4229">
      <w:pPr>
        <w:ind w:left="720"/>
      </w:pPr>
      <w:hyperlink w:anchor="h.fdffc9lchsca">
        <w:r w:rsidR="00FC53B7">
          <w:rPr>
            <w:color w:val="1155CC"/>
            <w:u w:val="single"/>
          </w:rPr>
          <w:t>USRP Hardware Implementation</w:t>
        </w:r>
      </w:hyperlink>
    </w:p>
    <w:p w14:paraId="1C29B062" w14:textId="77777777" w:rsidR="00536A89" w:rsidRDefault="00FD4229">
      <w:pPr>
        <w:ind w:left="1080"/>
      </w:pPr>
      <w:hyperlink w:anchor="h.dlwgcu9y8h83">
        <w:r w:rsidR="00FC53B7">
          <w:rPr>
            <w:color w:val="1155CC"/>
            <w:u w:val="single"/>
          </w:rPr>
          <w:t>DBPSK Transmitter</w:t>
        </w:r>
      </w:hyperlink>
    </w:p>
    <w:p w14:paraId="06606477" w14:textId="77777777" w:rsidR="00536A89" w:rsidRDefault="00FD4229">
      <w:pPr>
        <w:ind w:left="1080"/>
      </w:pPr>
      <w:hyperlink w:anchor="h.en7gvr1r2o9g">
        <w:r w:rsidR="00FC53B7">
          <w:rPr>
            <w:color w:val="1155CC"/>
            <w:u w:val="single"/>
          </w:rPr>
          <w:t>DBPSK Receiver</w:t>
        </w:r>
      </w:hyperlink>
    </w:p>
    <w:p w14:paraId="3AFAD9EF" w14:textId="77777777" w:rsidR="00536A89" w:rsidRDefault="00FD4229">
      <w:pPr>
        <w:ind w:left="1080"/>
      </w:pPr>
      <w:hyperlink w:anchor="h.h2mjmnu3hv1m">
        <w:r w:rsidR="00FC53B7">
          <w:rPr>
            <w:color w:val="1155CC"/>
            <w:u w:val="single"/>
          </w:rPr>
          <w:t>DQPSK Transmitter</w:t>
        </w:r>
      </w:hyperlink>
    </w:p>
    <w:p w14:paraId="44878236" w14:textId="77777777" w:rsidR="00536A89" w:rsidRDefault="00FD4229">
      <w:pPr>
        <w:ind w:left="1080"/>
      </w:pPr>
      <w:hyperlink w:anchor="h.kfum1it18rb0">
        <w:r w:rsidR="00FC53B7">
          <w:rPr>
            <w:color w:val="1155CC"/>
            <w:u w:val="single"/>
          </w:rPr>
          <w:t>DQPSK Receiver</w:t>
        </w:r>
      </w:hyperlink>
    </w:p>
    <w:p w14:paraId="1D9B2A09" w14:textId="77777777" w:rsidR="00536A89" w:rsidRDefault="00FD4229">
      <w:pPr>
        <w:ind w:left="720"/>
      </w:pPr>
      <w:hyperlink w:anchor="h.l0yqbam91rk">
        <w:r w:rsidR="00FC53B7">
          <w:rPr>
            <w:color w:val="1155CC"/>
            <w:u w:val="single"/>
          </w:rPr>
          <w:t>Frame Synchronization</w:t>
        </w:r>
      </w:hyperlink>
    </w:p>
    <w:p w14:paraId="64A85BA2" w14:textId="77777777" w:rsidR="00536A89" w:rsidRDefault="00FD4229">
      <w:pPr>
        <w:ind w:left="360"/>
      </w:pPr>
      <w:hyperlink w:anchor="h.8t8f2vgqjv2">
        <w:r w:rsidR="00FC53B7">
          <w:rPr>
            <w:color w:val="1155CC"/>
            <w:u w:val="single"/>
          </w:rPr>
          <w:t>Observations of the performance and behavior of the communication system</w:t>
        </w:r>
      </w:hyperlink>
    </w:p>
    <w:p w14:paraId="29D030D1" w14:textId="77777777" w:rsidR="00536A89" w:rsidRDefault="00FD4229">
      <w:pPr>
        <w:ind w:left="720"/>
      </w:pPr>
      <w:hyperlink w:anchor="h.eovefvv3lpd5">
        <w:r w:rsidR="00FC53B7">
          <w:rPr>
            <w:color w:val="1155CC"/>
            <w:u w:val="single"/>
          </w:rPr>
          <w:t>Software Implementation</w:t>
        </w:r>
      </w:hyperlink>
    </w:p>
    <w:p w14:paraId="32ED8909" w14:textId="77777777" w:rsidR="00536A89" w:rsidRDefault="00FD4229">
      <w:pPr>
        <w:ind w:left="1080"/>
      </w:pPr>
      <w:hyperlink w:anchor="h.t3jcya8aqsej">
        <w:r w:rsidR="00FC53B7">
          <w:rPr>
            <w:color w:val="1155CC"/>
            <w:u w:val="single"/>
          </w:rPr>
          <w:t>Observation Vector Construction</w:t>
        </w:r>
      </w:hyperlink>
    </w:p>
    <w:p w14:paraId="5DAEE034" w14:textId="77777777" w:rsidR="00536A89" w:rsidRDefault="00FD4229">
      <w:pPr>
        <w:ind w:left="1080"/>
      </w:pPr>
      <w:hyperlink w:anchor="h.7ss95tu5pep1">
        <w:r w:rsidR="00FC53B7">
          <w:rPr>
            <w:color w:val="1155CC"/>
            <w:u w:val="single"/>
          </w:rPr>
          <w:t>Maximum-Likelihood Decoder Implementation</w:t>
        </w:r>
      </w:hyperlink>
    </w:p>
    <w:p w14:paraId="18DC251A" w14:textId="77777777" w:rsidR="00536A89" w:rsidRDefault="00FD4229">
      <w:pPr>
        <w:ind w:left="1080"/>
      </w:pPr>
      <w:hyperlink w:anchor="h.vvv4c6ufp1za">
        <w:r w:rsidR="00FC53B7">
          <w:rPr>
            <w:color w:val="1155CC"/>
            <w:u w:val="single"/>
          </w:rPr>
          <w:t>Correlator Realization of a Receiver in Simulink</w:t>
        </w:r>
      </w:hyperlink>
    </w:p>
    <w:p w14:paraId="508813BC" w14:textId="77777777" w:rsidR="00536A89" w:rsidRDefault="00FD4229">
      <w:pPr>
        <w:ind w:left="720"/>
      </w:pPr>
      <w:hyperlink w:anchor="h.kqrvu2yw9vg2">
        <w:r w:rsidR="00FC53B7">
          <w:rPr>
            <w:color w:val="1155CC"/>
            <w:u w:val="single"/>
          </w:rPr>
          <w:t>USRP Hardware Implementation</w:t>
        </w:r>
      </w:hyperlink>
    </w:p>
    <w:p w14:paraId="0F6A0378" w14:textId="77777777" w:rsidR="00536A89" w:rsidRDefault="00FD4229">
      <w:pPr>
        <w:ind w:left="1080"/>
      </w:pPr>
      <w:hyperlink w:anchor="h.6zay2blaqehs">
        <w:r w:rsidR="00FC53B7">
          <w:rPr>
            <w:color w:val="1155CC"/>
            <w:u w:val="single"/>
          </w:rPr>
          <w:t>DBPSK Transmitter versus Receiver</w:t>
        </w:r>
      </w:hyperlink>
    </w:p>
    <w:p w14:paraId="7113C2D8" w14:textId="77777777" w:rsidR="00536A89" w:rsidRDefault="00FD4229">
      <w:pPr>
        <w:ind w:left="720"/>
      </w:pPr>
      <w:hyperlink w:anchor="h.ib2ikaczq9am">
        <w:r w:rsidR="00FC53B7">
          <w:rPr>
            <w:color w:val="1155CC"/>
            <w:u w:val="single"/>
          </w:rPr>
          <w:t>Frame Synchronization</w:t>
        </w:r>
      </w:hyperlink>
    </w:p>
    <w:p w14:paraId="1E26D7C6" w14:textId="77777777" w:rsidR="00536A89" w:rsidRDefault="00FD4229">
      <w:pPr>
        <w:ind w:left="360"/>
      </w:pPr>
      <w:hyperlink w:anchor="h.e91zgjfxfko5">
        <w:r w:rsidR="00FC53B7">
          <w:rPr>
            <w:color w:val="1155CC"/>
            <w:u w:val="single"/>
          </w:rPr>
          <w:t>Questions</w:t>
        </w:r>
      </w:hyperlink>
    </w:p>
    <w:p w14:paraId="533091C8" w14:textId="77777777" w:rsidR="00536A89" w:rsidRDefault="00FD4229">
      <w:pPr>
        <w:ind w:left="720"/>
      </w:pPr>
      <w:hyperlink w:anchor="h.1lln485cltpt">
        <w:r w:rsidR="00FC53B7">
          <w:rPr>
            <w:color w:val="1155CC"/>
            <w:u w:val="single"/>
          </w:rPr>
          <w:t>Software Implementation</w:t>
        </w:r>
      </w:hyperlink>
    </w:p>
    <w:p w14:paraId="0955911B" w14:textId="77777777" w:rsidR="00536A89" w:rsidRDefault="00FD4229">
      <w:pPr>
        <w:ind w:left="1080"/>
      </w:pPr>
      <w:hyperlink w:anchor="h.usk4udfzftth">
        <w:r w:rsidR="00FC53B7">
          <w:rPr>
            <w:color w:val="1155CC"/>
            <w:u w:val="single"/>
          </w:rPr>
          <w:t>Observation Vector Construction</w:t>
        </w:r>
      </w:hyperlink>
    </w:p>
    <w:p w14:paraId="32AC7E6B" w14:textId="77777777" w:rsidR="00536A89" w:rsidRDefault="00FD4229">
      <w:pPr>
        <w:ind w:left="1080"/>
      </w:pPr>
      <w:hyperlink w:anchor="h.uashfuvsucry">
        <w:r w:rsidR="00FC53B7">
          <w:rPr>
            <w:color w:val="1155CC"/>
            <w:u w:val="single"/>
          </w:rPr>
          <w:t>Maximum-Likelihood Decoder Implementation</w:t>
        </w:r>
      </w:hyperlink>
    </w:p>
    <w:p w14:paraId="1E7A9EE6" w14:textId="77777777" w:rsidR="00536A89" w:rsidRDefault="00FD4229">
      <w:pPr>
        <w:ind w:left="1080"/>
      </w:pPr>
      <w:hyperlink w:anchor="h.jyc7hvwy3iv6">
        <w:r w:rsidR="00FC53B7">
          <w:rPr>
            <w:color w:val="1155CC"/>
            <w:u w:val="single"/>
          </w:rPr>
          <w:t>Correlator Realization of a Receiver in Simulink</w:t>
        </w:r>
      </w:hyperlink>
    </w:p>
    <w:p w14:paraId="612E90BB" w14:textId="77777777" w:rsidR="00536A89" w:rsidRDefault="00FD4229">
      <w:pPr>
        <w:ind w:left="720"/>
      </w:pPr>
      <w:hyperlink w:anchor="h.wiwttive8n2v">
        <w:r w:rsidR="00FC53B7">
          <w:rPr>
            <w:color w:val="1155CC"/>
            <w:u w:val="single"/>
          </w:rPr>
          <w:t>Software Implementation</w:t>
        </w:r>
      </w:hyperlink>
    </w:p>
    <w:p w14:paraId="52733218" w14:textId="77777777" w:rsidR="00536A89" w:rsidRDefault="00FD4229">
      <w:pPr>
        <w:ind w:left="360"/>
      </w:pPr>
      <w:hyperlink w:anchor="h.tbi2fngohmjr">
        <w:r w:rsidR="00FC53B7">
          <w:rPr>
            <w:color w:val="1155CC"/>
            <w:u w:val="single"/>
          </w:rPr>
          <w:t>Experimental results demonstrating the operation of the system</w:t>
        </w:r>
      </w:hyperlink>
    </w:p>
    <w:p w14:paraId="2855AC98" w14:textId="77777777" w:rsidR="00536A89" w:rsidRDefault="00FD4229">
      <w:pPr>
        <w:ind w:left="720"/>
      </w:pPr>
      <w:hyperlink w:anchor="h.hkpzzei22h24">
        <w:r w:rsidR="00FC53B7">
          <w:rPr>
            <w:color w:val="1155CC"/>
            <w:u w:val="single"/>
          </w:rPr>
          <w:t>Software Implementation</w:t>
        </w:r>
      </w:hyperlink>
    </w:p>
    <w:p w14:paraId="79CB0FF1" w14:textId="77777777" w:rsidR="00536A89" w:rsidRDefault="00FD4229">
      <w:pPr>
        <w:ind w:left="1080"/>
      </w:pPr>
      <w:hyperlink w:anchor="h.1rwmum4kdobc">
        <w:r w:rsidR="00FC53B7">
          <w:rPr>
            <w:color w:val="1155CC"/>
            <w:u w:val="single"/>
          </w:rPr>
          <w:t>Observation Vector Construction</w:t>
        </w:r>
      </w:hyperlink>
    </w:p>
    <w:p w14:paraId="7E2F90C0" w14:textId="77777777" w:rsidR="00536A89" w:rsidRDefault="00FD4229">
      <w:pPr>
        <w:ind w:left="1080"/>
      </w:pPr>
      <w:hyperlink w:anchor="h.8ty28g8nmlvt">
        <w:r w:rsidR="00FC53B7">
          <w:rPr>
            <w:color w:val="1155CC"/>
            <w:u w:val="single"/>
          </w:rPr>
          <w:t>Maximum-Likelihood Decoder Implementation</w:t>
        </w:r>
      </w:hyperlink>
    </w:p>
    <w:p w14:paraId="01D10DDD" w14:textId="77777777" w:rsidR="00536A89" w:rsidRDefault="00FD4229">
      <w:pPr>
        <w:ind w:left="1080"/>
      </w:pPr>
      <w:hyperlink w:anchor="h.eu86yonklgrd">
        <w:r w:rsidR="00FC53B7">
          <w:rPr>
            <w:color w:val="1155CC"/>
            <w:u w:val="single"/>
          </w:rPr>
          <w:t>Correlator Realization of a Receiver in Simulink</w:t>
        </w:r>
      </w:hyperlink>
    </w:p>
    <w:p w14:paraId="4C0D915B" w14:textId="77777777" w:rsidR="00536A89" w:rsidRDefault="00FD4229">
      <w:pPr>
        <w:ind w:left="720"/>
      </w:pPr>
      <w:hyperlink w:anchor="h.14xkczrf1t4l">
        <w:r w:rsidR="00FC53B7">
          <w:rPr>
            <w:color w:val="1155CC"/>
            <w:u w:val="single"/>
          </w:rPr>
          <w:t>USRP Hardware Implementation</w:t>
        </w:r>
      </w:hyperlink>
    </w:p>
    <w:p w14:paraId="3F8E2122" w14:textId="77777777" w:rsidR="00536A89" w:rsidRDefault="00FD4229">
      <w:pPr>
        <w:ind w:left="720"/>
      </w:pPr>
      <w:hyperlink w:anchor="h.ihx1j0i67kw7">
        <w:r w:rsidR="00FC53B7">
          <w:rPr>
            <w:color w:val="1155CC"/>
            <w:u w:val="single"/>
          </w:rPr>
          <w:t>Frame Synchronization</w:t>
        </w:r>
      </w:hyperlink>
    </w:p>
    <w:p w14:paraId="4A99F45C" w14:textId="77777777" w:rsidR="00536A89" w:rsidRDefault="00FD4229">
      <w:pPr>
        <w:ind w:left="360"/>
      </w:pPr>
      <w:hyperlink w:anchor="h.9heud8n822d3">
        <w:r w:rsidR="00FC53B7">
          <w:rPr>
            <w:color w:val="1155CC"/>
            <w:u w:val="single"/>
          </w:rPr>
          <w:t>Conclusion</w:t>
        </w:r>
      </w:hyperlink>
    </w:p>
    <w:p w14:paraId="0F40538D" w14:textId="77777777" w:rsidR="00536A89" w:rsidRDefault="00FD4229">
      <w:pPr>
        <w:ind w:left="360"/>
      </w:pPr>
      <w:hyperlink w:anchor="h.mx4ija97k9ww">
        <w:r w:rsidR="00FC53B7">
          <w:rPr>
            <w:color w:val="1155CC"/>
            <w:u w:val="single"/>
          </w:rPr>
          <w:t>Appendix 1: Matlab code for the Software Implementation</w:t>
        </w:r>
      </w:hyperlink>
    </w:p>
    <w:p w14:paraId="31D211CE" w14:textId="77777777" w:rsidR="00536A89" w:rsidRDefault="00FD4229">
      <w:pPr>
        <w:ind w:left="720"/>
      </w:pPr>
      <w:hyperlink w:anchor="h.216pruket3yo">
        <w:r w:rsidR="00FC53B7">
          <w:rPr>
            <w:color w:val="1155CC"/>
            <w:u w:val="single"/>
          </w:rPr>
          <w:t>correlator.m</w:t>
        </w:r>
      </w:hyperlink>
    </w:p>
    <w:p w14:paraId="6301CD8C" w14:textId="77777777" w:rsidR="00536A89" w:rsidRDefault="00FD4229">
      <w:pPr>
        <w:ind w:left="720"/>
      </w:pPr>
      <w:hyperlink w:anchor="h.aihuwmtfifz6">
        <w:r w:rsidR="00FC53B7">
          <w:rPr>
            <w:color w:val="1155CC"/>
            <w:u w:val="single"/>
          </w:rPr>
          <w:t>decoder.m</w:t>
        </w:r>
      </w:hyperlink>
    </w:p>
    <w:p w14:paraId="57375929" w14:textId="77777777" w:rsidR="00536A89" w:rsidRDefault="00FD4229">
      <w:pPr>
        <w:ind w:left="720"/>
      </w:pPr>
      <w:hyperlink w:anchor="h.aihuwmtfifz6">
        <w:r w:rsidR="00FC53B7">
          <w:rPr>
            <w:color w:val="1155CC"/>
            <w:u w:val="single"/>
          </w:rPr>
          <w:t>Correlator Realization of a Receiver in Simulink</w:t>
        </w:r>
      </w:hyperlink>
    </w:p>
    <w:p w14:paraId="016469EB" w14:textId="77777777" w:rsidR="00536A89" w:rsidRDefault="00FD4229">
      <w:pPr>
        <w:ind w:left="720"/>
      </w:pPr>
      <w:hyperlink w:anchor="h.xbthl5clpdmc">
        <w:r w:rsidR="00FC53B7">
          <w:rPr>
            <w:color w:val="1155CC"/>
            <w:u w:val="single"/>
          </w:rPr>
          <w:t>DBPSK/DQPSK transmitter</w:t>
        </w:r>
      </w:hyperlink>
    </w:p>
    <w:p w14:paraId="043FFEB1" w14:textId="77777777" w:rsidR="00536A89" w:rsidRDefault="00FD4229">
      <w:pPr>
        <w:ind w:left="720"/>
      </w:pPr>
      <w:hyperlink w:anchor="h.2o2fitd2zorb">
        <w:r w:rsidR="00FC53B7">
          <w:rPr>
            <w:color w:val="1155CC"/>
            <w:u w:val="single"/>
          </w:rPr>
          <w:t>DBPSK Receiver</w:t>
        </w:r>
      </w:hyperlink>
    </w:p>
    <w:p w14:paraId="261A871F" w14:textId="77777777" w:rsidR="00536A89" w:rsidRDefault="00FD4229">
      <w:pPr>
        <w:ind w:left="720"/>
      </w:pPr>
      <w:hyperlink w:anchor="h.c8njjza3js1r">
        <w:r w:rsidR="00FC53B7">
          <w:rPr>
            <w:color w:val="1155CC"/>
            <w:u w:val="single"/>
          </w:rPr>
          <w:t>DBPSK Receiver Subsystem</w:t>
        </w:r>
      </w:hyperlink>
    </w:p>
    <w:p w14:paraId="62BE85C9" w14:textId="77777777" w:rsidR="00536A89" w:rsidRDefault="00FD4229">
      <w:pPr>
        <w:ind w:left="720"/>
      </w:pPr>
      <w:hyperlink w:anchor="h.4qde4nbid56y">
        <w:r w:rsidR="00FC53B7">
          <w:rPr>
            <w:color w:val="1155CC"/>
            <w:u w:val="single"/>
          </w:rPr>
          <w:t>Frame Synchronization Receiver</w:t>
        </w:r>
      </w:hyperlink>
    </w:p>
    <w:p w14:paraId="421F628C" w14:textId="77777777" w:rsidR="00536A89" w:rsidRDefault="00FD4229">
      <w:pPr>
        <w:ind w:left="720"/>
      </w:pPr>
      <w:hyperlink w:anchor="h.xnz55pc6f7a7">
        <w:r w:rsidR="00FC53B7">
          <w:rPr>
            <w:color w:val="1155CC"/>
            <w:u w:val="single"/>
          </w:rPr>
          <w:t>Frequency Correction block</w:t>
        </w:r>
      </w:hyperlink>
    </w:p>
    <w:p w14:paraId="49147405" w14:textId="77777777" w:rsidR="00536A89" w:rsidRDefault="00536A89"/>
    <w:p w14:paraId="30B3B185" w14:textId="77777777" w:rsidR="00536A89" w:rsidRDefault="00536A89">
      <w:pPr>
        <w:pStyle w:val="Heading1"/>
        <w:contextualSpacing w:val="0"/>
      </w:pPr>
      <w:bookmarkStart w:id="6" w:name="h.4fcp6tj7ve6h" w:colFirst="0" w:colLast="0"/>
      <w:bookmarkEnd w:id="6"/>
    </w:p>
    <w:p w14:paraId="78ADFCA7" w14:textId="77777777" w:rsidR="00536A89" w:rsidRDefault="00FC53B7">
      <w:r>
        <w:br w:type="page"/>
      </w:r>
    </w:p>
    <w:p w14:paraId="45C27B7E" w14:textId="77777777" w:rsidR="00536A89" w:rsidRDefault="00536A89">
      <w:pPr>
        <w:pStyle w:val="Heading1"/>
        <w:contextualSpacing w:val="0"/>
      </w:pPr>
      <w:bookmarkStart w:id="7" w:name="h.ln7elnr7whrn" w:colFirst="0" w:colLast="0"/>
      <w:bookmarkEnd w:id="7"/>
    </w:p>
    <w:p w14:paraId="51086F1C" w14:textId="77777777" w:rsidR="00536A89" w:rsidRDefault="00FC53B7">
      <w:pPr>
        <w:pStyle w:val="Heading1"/>
        <w:contextualSpacing w:val="0"/>
      </w:pPr>
      <w:bookmarkStart w:id="8" w:name="h.jtwymnt4spf5" w:colFirst="0" w:colLast="0"/>
      <w:bookmarkEnd w:id="8"/>
      <w:r>
        <w:t>Introduction Chapter</w:t>
      </w:r>
    </w:p>
    <w:p w14:paraId="4B9B52F2" w14:textId="77777777" w:rsidR="00536A89" w:rsidRDefault="00536A89"/>
    <w:p w14:paraId="20C9FC96" w14:textId="77777777" w:rsidR="00536A89" w:rsidRDefault="00FC53B7">
      <w:r>
        <w:t xml:space="preserve">This lab includes two sections: the software implementation and hardware implementation. </w:t>
      </w:r>
    </w:p>
    <w:p w14:paraId="7FEBC4D4" w14:textId="77777777" w:rsidR="00536A89" w:rsidRDefault="00536A89"/>
    <w:p w14:paraId="12EAFE04" w14:textId="77777777" w:rsidR="00536A89" w:rsidRDefault="00FC53B7">
      <w:r>
        <w:t xml:space="preserve">In software implementation of the lab, we will design and implement two different receivers, the matched filter and correlator-based receivers. We start by creating the observation vector X, which is the transformation of the received signal waveforms x(t) into vector space. Then we procee to find the best match by comparing the observation vector to the signal space representation of the transmitted waveforms, which is known as the maximum-likelihood (ML) decoder. In addition to the matched filter receiver, we also implement another type of the receiver structure, i.e., the correlator-based receiver. </w:t>
      </w:r>
    </w:p>
    <w:p w14:paraId="5C1FA2D0" w14:textId="77777777" w:rsidR="00536A89" w:rsidRDefault="00536A89"/>
    <w:p w14:paraId="44B5EAB7" w14:textId="77777777" w:rsidR="00536A89" w:rsidRDefault="00FC53B7">
      <w:r>
        <w:t xml:space="preserve">In hardware implementation section, we will design two actual modulation schemes including a basic transmitter and receiver. We first use DBPSK in the system, and we change it to DQPSK. Then, we compare the error rate to evaluate the performance between DBPSK and DQPSK. </w:t>
      </w:r>
    </w:p>
    <w:p w14:paraId="11FA5091" w14:textId="77777777" w:rsidR="00536A89" w:rsidRDefault="00536A89"/>
    <w:p w14:paraId="4AF1753C" w14:textId="77777777" w:rsidR="00536A89" w:rsidRDefault="00FC53B7">
      <w:r>
        <w:t xml:space="preserve">The last part of the lab is focusing on the frame synchronization.  In real-world situation, it is crucial to know where each frame starts in order to perform any format of data reception. So the receiver needs to frame implementation to know the start point of a specific frame. In the lab, the Barker code is attached to the frame to realize the purpose. We first test the frame synchronization function in Simulink and then transmit the signal through USRP N210. Finally, we successfully transmit sentences, e.g., ‘hello world’, to another station. </w:t>
      </w:r>
    </w:p>
    <w:p w14:paraId="2C2B5F3B" w14:textId="77777777" w:rsidR="00536A89" w:rsidRDefault="00536A89">
      <w:pPr>
        <w:pStyle w:val="Heading1"/>
        <w:contextualSpacing w:val="0"/>
      </w:pPr>
      <w:bookmarkStart w:id="9" w:name="h.4ag3l1c5fxph" w:colFirst="0" w:colLast="0"/>
      <w:bookmarkEnd w:id="9"/>
    </w:p>
    <w:p w14:paraId="16F12B82" w14:textId="77777777" w:rsidR="00536A89" w:rsidRDefault="00FC53B7">
      <w:r>
        <w:br w:type="page"/>
      </w:r>
    </w:p>
    <w:p w14:paraId="3D1EE23C" w14:textId="77777777" w:rsidR="00536A89" w:rsidRDefault="00536A89">
      <w:pPr>
        <w:pStyle w:val="Heading1"/>
        <w:contextualSpacing w:val="0"/>
      </w:pPr>
      <w:bookmarkStart w:id="10" w:name="h.tfuy2hxe5g5" w:colFirst="0" w:colLast="0"/>
      <w:bookmarkEnd w:id="10"/>
    </w:p>
    <w:p w14:paraId="64D9E0A0" w14:textId="77777777" w:rsidR="00536A89" w:rsidRDefault="00FC53B7">
      <w:pPr>
        <w:pStyle w:val="Heading1"/>
        <w:contextualSpacing w:val="0"/>
      </w:pPr>
      <w:bookmarkStart w:id="11" w:name="h.yvpdl3hgdbdb" w:colFirst="0" w:colLast="0"/>
      <w:bookmarkEnd w:id="11"/>
      <w:r>
        <w:t>Description of all steps taken throughout the experiment</w:t>
      </w:r>
    </w:p>
    <w:p w14:paraId="158B493F" w14:textId="77777777" w:rsidR="00536A89" w:rsidRDefault="00FC53B7">
      <w:pPr>
        <w:pStyle w:val="Heading2"/>
        <w:contextualSpacing w:val="0"/>
      </w:pPr>
      <w:bookmarkStart w:id="12" w:name="h.xqr63nhvwxlg" w:colFirst="0" w:colLast="0"/>
      <w:bookmarkEnd w:id="12"/>
      <w:r>
        <w:t>Software Implementation</w:t>
      </w:r>
    </w:p>
    <w:p w14:paraId="1B85B7AD" w14:textId="77777777" w:rsidR="00536A89" w:rsidRDefault="00FC53B7">
      <w:pPr>
        <w:pStyle w:val="Heading3"/>
        <w:contextualSpacing w:val="0"/>
      </w:pPr>
      <w:bookmarkStart w:id="13" w:name="h.brdm36uxwr4a" w:colFirst="0" w:colLast="0"/>
      <w:bookmarkEnd w:id="13"/>
      <w:r>
        <w:t>Observation Vector Construction</w:t>
      </w:r>
    </w:p>
    <w:p w14:paraId="73E42DC1" w14:textId="77777777" w:rsidR="00536A89" w:rsidRDefault="00536A89"/>
    <w:p w14:paraId="13BC3103" w14:textId="77777777" w:rsidR="00536A89" w:rsidRDefault="00536A89"/>
    <w:p w14:paraId="35B10925" w14:textId="77777777" w:rsidR="00536A89" w:rsidRDefault="00FC53B7">
      <w:pPr>
        <w:pStyle w:val="Heading3"/>
        <w:contextualSpacing w:val="0"/>
      </w:pPr>
      <w:bookmarkStart w:id="14" w:name="h.gevfasgahri1" w:colFirst="0" w:colLast="0"/>
      <w:bookmarkEnd w:id="14"/>
      <w:r>
        <w:t>Maximum-Likelihood Decoder Implementation</w:t>
      </w:r>
    </w:p>
    <w:p w14:paraId="63B8AE1A" w14:textId="77777777" w:rsidR="00536A89" w:rsidRDefault="00FC53B7">
      <w:r>
        <w:t xml:space="preserve">The Maximum-Likelihood Decoder (MLD) is based on the probabilities that the noisy unknown symbol is equivalent to the each of the known symbols that makes up the original signal.  Simplifying the probability equations results in a simple algorithm where we take the dot product of the noisy unknown symbol and each of the known symbols. Half the energy of  the corresponding symbol is removed. For each unknown symbol the maximum value obtained after the energy normalization corresponds to the symbol with the highest probability of being the unknown symbol. </w:t>
      </w:r>
    </w:p>
    <w:p w14:paraId="3EFBF73C" w14:textId="77777777" w:rsidR="00536A89" w:rsidRDefault="00536A89"/>
    <w:p w14:paraId="63487FD4" w14:textId="77777777" w:rsidR="00536A89" w:rsidRDefault="00FC53B7">
      <w:r>
        <w:t>The energy of each symbol is found using the energy of the signal vectors found in problem 1 of 6.5.  ******Insert equations here*****</w:t>
      </w:r>
    </w:p>
    <w:p w14:paraId="6F5CC958" w14:textId="77777777" w:rsidR="00536A89" w:rsidRDefault="00536A89"/>
    <w:p w14:paraId="55A5334C" w14:textId="77777777" w:rsidR="00536A89" w:rsidRDefault="00FC53B7">
      <w:pPr>
        <w:pStyle w:val="Heading3"/>
        <w:contextualSpacing w:val="0"/>
      </w:pPr>
      <w:bookmarkStart w:id="15" w:name="h.ayx5n7ns4t3u" w:colFirst="0" w:colLast="0"/>
      <w:bookmarkEnd w:id="15"/>
      <w:r>
        <w:t>Correlator Realization of a Receiver in Simulink</w:t>
      </w:r>
    </w:p>
    <w:p w14:paraId="3DADCE0A" w14:textId="77777777" w:rsidR="00536A89" w:rsidRDefault="00FC53B7">
      <w:r>
        <w:t>The Bernoulli generator create 1 and zero from values one zero as shown in</w:t>
      </w:r>
    </w:p>
    <w:p w14:paraId="4FC630E5" w14:textId="77777777" w:rsidR="00536A89" w:rsidRDefault="00536A89"/>
    <w:p w14:paraId="014EA42D" w14:textId="77777777" w:rsidR="00536A89" w:rsidRDefault="00FC53B7">
      <w:pPr>
        <w:pStyle w:val="Heading2"/>
        <w:contextualSpacing w:val="0"/>
      </w:pPr>
      <w:bookmarkStart w:id="16" w:name="h.fdffc9lchsca" w:colFirst="0" w:colLast="0"/>
      <w:bookmarkEnd w:id="16"/>
      <w:r>
        <w:t>USRP Hardware Implementation</w:t>
      </w:r>
    </w:p>
    <w:p w14:paraId="40FD03CD" w14:textId="77777777" w:rsidR="00536A89" w:rsidRDefault="00FC53B7">
      <w:pPr>
        <w:pStyle w:val="Heading3"/>
        <w:contextualSpacing w:val="0"/>
      </w:pPr>
      <w:bookmarkStart w:id="17" w:name="h.k0662kg05b84" w:colFirst="0" w:colLast="0"/>
      <w:bookmarkEnd w:id="17"/>
      <w:r>
        <w:t>DBPSK Transmitter</w:t>
      </w:r>
    </w:p>
    <w:p w14:paraId="4587A4D1" w14:textId="77777777" w:rsidR="00536A89" w:rsidRDefault="00FC53B7">
      <w:r>
        <w:t>We start the design of the basic transmitter. The source of the system will generates a repeated ‘10’. Then we set the Sample time to 179 via</w:t>
      </w:r>
      <w:r>
        <w:rPr>
          <w:b/>
        </w:rPr>
        <w:t xml:space="preserve"> callback functions</w:t>
      </w:r>
      <w:r>
        <w:t xml:space="preserve"> in InitFcn. We adopted DBPSK to avoid the need for a coherent reference signal at the receiver. </w:t>
      </w:r>
    </w:p>
    <w:p w14:paraId="7FCAC6F4" w14:textId="77777777" w:rsidR="00536A89" w:rsidRDefault="00536A89"/>
    <w:p w14:paraId="213F8776" w14:textId="77777777" w:rsidR="00536A89" w:rsidRDefault="00FC53B7">
      <w:pPr>
        <w:pStyle w:val="Heading3"/>
        <w:contextualSpacing w:val="0"/>
      </w:pPr>
      <w:bookmarkStart w:id="18" w:name="h.en7gvr1r2o9g" w:colFirst="0" w:colLast="0"/>
      <w:bookmarkEnd w:id="18"/>
      <w:r>
        <w:t>DBPSK Receiver</w:t>
      </w:r>
    </w:p>
    <w:p w14:paraId="1D3C876C" w14:textId="77777777" w:rsidR="00536A89" w:rsidRDefault="00536A89"/>
    <w:p w14:paraId="3623EDA3" w14:textId="77777777" w:rsidR="00536A89" w:rsidRDefault="00FC53B7">
      <w:r>
        <w:t xml:space="preserve">In the Receiver end, as the frequency is so closed to the transmitter that we input the compensation of the frequency offset manually without using the automatic frequency offset compensator.  </w:t>
      </w:r>
    </w:p>
    <w:p w14:paraId="1B6050EC" w14:textId="77777777" w:rsidR="00536A89" w:rsidRDefault="00536A89"/>
    <w:p w14:paraId="590D24E1" w14:textId="77777777" w:rsidR="00536A89" w:rsidRDefault="00FC53B7">
      <w:commentRangeStart w:id="19"/>
      <w:r>
        <w:t xml:space="preserve">During the experiments, the problem we met is we kept receiving ‘111111’ or ‘00000’.  The reason is in the Transmitter, we set the upsampling factor of the Raised Cosine Transmit Filter to 2. In the Receiver, we also set the downsampling factor to 2. However, due to the existence of the Mueller-Muller Timing Recovery block, which already take downsampling one time, so if the downsampling factor of the Raised Cosine Receive Filter is still 2, we will lost half of the </w:t>
      </w:r>
      <w:r>
        <w:lastRenderedPageBreak/>
        <w:t xml:space="preserve">frames, which is why we kept receiving only ‘1’s or ‘0’s. We solve this problem by changing the downsampling rate into 1 and we get the correct signals as ‘10101010101010’. </w:t>
      </w:r>
      <w:commentRangeEnd w:id="19"/>
      <w:r>
        <w:commentReference w:id="19"/>
      </w:r>
    </w:p>
    <w:p w14:paraId="684CBFF3" w14:textId="77777777" w:rsidR="00536A89" w:rsidRDefault="00FC53B7">
      <w:pPr>
        <w:pStyle w:val="Heading3"/>
        <w:contextualSpacing w:val="0"/>
      </w:pPr>
      <w:bookmarkStart w:id="20" w:name="h.h2mjmnu3hv1m" w:colFirst="0" w:colLast="0"/>
      <w:bookmarkEnd w:id="20"/>
      <w:r>
        <w:t>DQPSK Transmitter</w:t>
      </w:r>
    </w:p>
    <w:p w14:paraId="636CC2EA" w14:textId="77777777" w:rsidR="00536A89" w:rsidRDefault="00536A89"/>
    <w:p w14:paraId="5E7E6B97" w14:textId="77777777" w:rsidR="00536A89" w:rsidRDefault="00FC53B7">
      <w:r>
        <w:t>We constructed the DQPSK system with DQPSK Modulator Baseband block. Then, several operating parameters are set up through callback function. The Signal is a series of ‘10’ and the Samples per frame is 179.</w:t>
      </w:r>
    </w:p>
    <w:p w14:paraId="32F25EDE" w14:textId="77777777" w:rsidR="00536A89" w:rsidRDefault="00536A89"/>
    <w:p w14:paraId="172E2A6A" w14:textId="77777777" w:rsidR="00536A89" w:rsidRDefault="00FC53B7">
      <w:pPr>
        <w:pStyle w:val="Heading3"/>
        <w:contextualSpacing w:val="0"/>
      </w:pPr>
      <w:bookmarkStart w:id="21" w:name="h.9ndswcd3dygn" w:colFirst="0" w:colLast="0"/>
      <w:bookmarkEnd w:id="21"/>
      <w:r>
        <w:t>DQPSK Receiver</w:t>
      </w:r>
    </w:p>
    <w:p w14:paraId="611DEE16" w14:textId="77777777" w:rsidR="00536A89" w:rsidRDefault="00FC53B7">
      <w:r>
        <w:t>Similiar to DBPSK system, we use DQPSK Modulator instead. Same parameters with DBPSK experiment, we successfully get the signals as ‘10101010’.</w:t>
      </w:r>
    </w:p>
    <w:p w14:paraId="5443AA11" w14:textId="77777777" w:rsidR="00536A89" w:rsidRDefault="00536A89"/>
    <w:p w14:paraId="42E0337B" w14:textId="77777777" w:rsidR="00536A89" w:rsidRDefault="00536A89"/>
    <w:p w14:paraId="2E23BF57" w14:textId="77777777" w:rsidR="00536A89" w:rsidRDefault="00536A89"/>
    <w:p w14:paraId="2C70354A" w14:textId="77777777" w:rsidR="00536A89" w:rsidRDefault="00FC53B7">
      <w:pPr>
        <w:pStyle w:val="Heading2"/>
        <w:contextualSpacing w:val="0"/>
      </w:pPr>
      <w:bookmarkStart w:id="22" w:name="h.k9ic0n3xdy9b" w:colFirst="0" w:colLast="0"/>
      <w:bookmarkEnd w:id="22"/>
      <w:r>
        <w:t>Frame Synchronization</w:t>
      </w:r>
    </w:p>
    <w:p w14:paraId="67B912B3" w14:textId="77777777" w:rsidR="00536A89" w:rsidRDefault="00FC53B7">
      <w:r>
        <w:t>We run charToBitsAndBack.m, and input ‘hello world’. Then we convert it into binary bits. It was stored in sBitTx and the output type was modified to  “Cyclic Repetition”. Also, pad of 10 zeros was added to the cyclic repetition to keep the message aligned.The message was  repeated 100 times.  The received variable is changed to a new matlab block to verify the message received is ‘hello world’. This block used the received part of original charToBit sAndBack.m. To verify the delay calculation was correct, we created a new variable to show this value in workspace.The delay was changed to 10 and the delay was calculated correctly with 5 and 10. Create a new transmitter based on this blocks and change the BPSK to DPSK and add the raised cosine transmitter filter and the USRP transmitter</w:t>
      </w:r>
    </w:p>
    <w:p w14:paraId="420F4D6C" w14:textId="77777777" w:rsidR="00536A89" w:rsidRDefault="00FC53B7">
      <w:pPr>
        <w:numPr>
          <w:ilvl w:val="0"/>
          <w:numId w:val="2"/>
        </w:numPr>
        <w:ind w:hanging="359"/>
        <w:contextualSpacing/>
      </w:pPr>
      <w:r>
        <w:t>The parameters of filter in the transmitter:</w:t>
      </w:r>
    </w:p>
    <w:p w14:paraId="6019ED64" w14:textId="77777777" w:rsidR="00536A89" w:rsidRDefault="00FC53B7">
      <w:pPr>
        <w:numPr>
          <w:ilvl w:val="1"/>
          <w:numId w:val="2"/>
        </w:numPr>
        <w:ind w:hanging="359"/>
        <w:contextualSpacing/>
      </w:pPr>
      <w:r>
        <w:t>Group delay :10</w:t>
      </w:r>
    </w:p>
    <w:p w14:paraId="5DB50844" w14:textId="77777777" w:rsidR="00536A89" w:rsidRDefault="00FC53B7">
      <w:pPr>
        <w:numPr>
          <w:ilvl w:val="1"/>
          <w:numId w:val="2"/>
        </w:numPr>
        <w:ind w:hanging="359"/>
        <w:contextualSpacing/>
      </w:pPr>
      <w:r>
        <w:t>Rolloff factor: 0.2</w:t>
      </w:r>
    </w:p>
    <w:p w14:paraId="050B0AF9" w14:textId="77777777" w:rsidR="00536A89" w:rsidRDefault="00FC53B7">
      <w:pPr>
        <w:numPr>
          <w:ilvl w:val="1"/>
          <w:numId w:val="2"/>
        </w:numPr>
        <w:ind w:hanging="359"/>
        <w:contextualSpacing/>
      </w:pPr>
      <w:r>
        <w:t>Upsampling Factor: 4</w:t>
      </w:r>
    </w:p>
    <w:p w14:paraId="13B0A603" w14:textId="77777777" w:rsidR="00536A89" w:rsidRDefault="00FC53B7">
      <w:pPr>
        <w:numPr>
          <w:ilvl w:val="0"/>
          <w:numId w:val="2"/>
        </w:numPr>
        <w:ind w:hanging="359"/>
        <w:contextualSpacing/>
      </w:pPr>
      <w:r>
        <w:t>The receiver used the same filter after the BPSK demodulator and the parameters are:</w:t>
      </w:r>
    </w:p>
    <w:p w14:paraId="7ADD735D" w14:textId="77777777" w:rsidR="00536A89" w:rsidRDefault="00FC53B7">
      <w:pPr>
        <w:numPr>
          <w:ilvl w:val="1"/>
          <w:numId w:val="2"/>
        </w:numPr>
        <w:ind w:hanging="359"/>
        <w:contextualSpacing/>
      </w:pPr>
      <w:r>
        <w:t>Input samples:4</w:t>
      </w:r>
    </w:p>
    <w:p w14:paraId="1C9FB26B" w14:textId="77777777" w:rsidR="00536A89" w:rsidRDefault="00FC53B7">
      <w:pPr>
        <w:numPr>
          <w:ilvl w:val="1"/>
          <w:numId w:val="2"/>
        </w:numPr>
        <w:ind w:hanging="359"/>
        <w:contextualSpacing/>
      </w:pPr>
      <w:r>
        <w:t>Group Delay: 10</w:t>
      </w:r>
    </w:p>
    <w:p w14:paraId="358C819F" w14:textId="77777777" w:rsidR="00536A89" w:rsidRDefault="00FC53B7">
      <w:pPr>
        <w:numPr>
          <w:ilvl w:val="1"/>
          <w:numId w:val="2"/>
        </w:numPr>
        <w:ind w:hanging="359"/>
        <w:contextualSpacing/>
      </w:pPr>
      <w:r>
        <w:t>Rolloff factor: 0.2</w:t>
      </w:r>
    </w:p>
    <w:p w14:paraId="6A5586ED" w14:textId="77777777" w:rsidR="00536A89" w:rsidRDefault="00FC53B7">
      <w:pPr>
        <w:numPr>
          <w:ilvl w:val="1"/>
          <w:numId w:val="2"/>
        </w:numPr>
        <w:ind w:hanging="359"/>
        <w:contextualSpacing/>
      </w:pPr>
      <w:r>
        <w:t>Downsampling: 4</w:t>
      </w:r>
    </w:p>
    <w:p w14:paraId="6E262DF4" w14:textId="77777777" w:rsidR="00536A89" w:rsidRDefault="00FC53B7">
      <w:pPr>
        <w:numPr>
          <w:ilvl w:val="1"/>
          <w:numId w:val="2"/>
        </w:numPr>
        <w:ind w:hanging="359"/>
        <w:contextualSpacing/>
      </w:pPr>
      <w:r>
        <w:t>Sample offset: 0</w:t>
      </w:r>
    </w:p>
    <w:p w14:paraId="49BDCD25" w14:textId="77777777" w:rsidR="00536A89" w:rsidRDefault="00536A89"/>
    <w:p w14:paraId="1173E6AD" w14:textId="77777777" w:rsidR="00536A89" w:rsidRDefault="00536A89"/>
    <w:p w14:paraId="39D3E9B8" w14:textId="77777777" w:rsidR="00536A89" w:rsidRDefault="00FC53B7">
      <w:r>
        <w:br w:type="page"/>
      </w:r>
    </w:p>
    <w:p w14:paraId="11B9F8CF" w14:textId="77777777" w:rsidR="00536A89" w:rsidRDefault="00536A89"/>
    <w:p w14:paraId="268AE32F" w14:textId="77777777" w:rsidR="00536A89" w:rsidRDefault="00FC53B7">
      <w:pPr>
        <w:pStyle w:val="Heading1"/>
        <w:contextualSpacing w:val="0"/>
      </w:pPr>
      <w:bookmarkStart w:id="23" w:name="h.8t8f2vgqjv2" w:colFirst="0" w:colLast="0"/>
      <w:bookmarkEnd w:id="23"/>
      <w:r>
        <w:t>Observations of the performance and behavior of the communication system</w:t>
      </w:r>
    </w:p>
    <w:p w14:paraId="393A4E94" w14:textId="77777777" w:rsidR="00536A89" w:rsidRDefault="00FC53B7">
      <w:pPr>
        <w:pStyle w:val="Heading2"/>
        <w:contextualSpacing w:val="0"/>
      </w:pPr>
      <w:bookmarkStart w:id="24" w:name="h.eovefvv3lpd5" w:colFirst="0" w:colLast="0"/>
      <w:bookmarkEnd w:id="24"/>
      <w:r>
        <w:t>Software Implementation</w:t>
      </w:r>
    </w:p>
    <w:p w14:paraId="0CE548B4" w14:textId="77777777" w:rsidR="00536A89" w:rsidRDefault="00FC53B7">
      <w:pPr>
        <w:pStyle w:val="Heading3"/>
        <w:contextualSpacing w:val="0"/>
      </w:pPr>
      <w:bookmarkStart w:id="25" w:name="h.w5wamgs34rc" w:colFirst="0" w:colLast="0"/>
      <w:bookmarkEnd w:id="25"/>
      <w:r>
        <w:t>Observation Vector Construction</w:t>
      </w:r>
    </w:p>
    <w:p w14:paraId="7AEE1313" w14:textId="7FDE5A34" w:rsidR="00536A89" w:rsidRDefault="00FD4229">
      <w:r>
        <w:t>It is created without any problems.</w:t>
      </w:r>
      <w:bookmarkStart w:id="26" w:name="_GoBack"/>
      <w:bookmarkEnd w:id="26"/>
    </w:p>
    <w:p w14:paraId="1A5EBF0F" w14:textId="77777777" w:rsidR="00536A89" w:rsidRDefault="00536A89"/>
    <w:p w14:paraId="3FD45F5E" w14:textId="77777777" w:rsidR="00536A89" w:rsidRDefault="00FC53B7">
      <w:pPr>
        <w:pStyle w:val="Heading3"/>
        <w:contextualSpacing w:val="0"/>
      </w:pPr>
      <w:bookmarkStart w:id="27" w:name="h.6u78lb96sgmu" w:colFirst="0" w:colLast="0"/>
      <w:bookmarkEnd w:id="27"/>
      <w:r>
        <w:t>Maximum-Likelihood Decoder Implementation</w:t>
      </w:r>
    </w:p>
    <w:p w14:paraId="515B6679" w14:textId="77777777" w:rsidR="00536A89" w:rsidRDefault="00FC53B7">
      <w:r>
        <w:t xml:space="preserve">The output of the accumulators of symbols 1 and 3 are nearly identical when the symbol 1 was transmitted. The difference between the two symbols exists only when symbol 1 is 0. In element by element multiplication there will be little difference between 0*0 and -1*0 even with noise. The difference in energy levels between symbol 1 and symbol 3 is only 1. As long as the noise on the transmitted 0 is low, the sum of the multiplication over this time period will most likely be less than 1.  When the accumulator is used over thousands of samples this difference is not very significant.  Normalizing the accumulators for the number of samples per second before subtracting the energy results in 0% error over 10,000 symbols.  </w:t>
      </w:r>
    </w:p>
    <w:p w14:paraId="3A771B2E" w14:textId="77777777" w:rsidR="00536A89" w:rsidRDefault="00536A89"/>
    <w:p w14:paraId="065A8AC8" w14:textId="77777777" w:rsidR="00536A89" w:rsidRDefault="00536A89"/>
    <w:p w14:paraId="5A8AD0AE" w14:textId="77777777" w:rsidR="00536A89" w:rsidRDefault="00FC53B7">
      <w:pPr>
        <w:pStyle w:val="Heading3"/>
        <w:contextualSpacing w:val="0"/>
      </w:pPr>
      <w:bookmarkStart w:id="28" w:name="h.vvv4c6ufp1za" w:colFirst="0" w:colLast="0"/>
      <w:bookmarkEnd w:id="28"/>
      <w:r>
        <w:t>Correlator Realization of a Receiver in Simulink</w:t>
      </w:r>
    </w:p>
    <w:p w14:paraId="01B78FDB" w14:textId="33C67A72" w:rsidR="00536A89" w:rsidRDefault="007A4B46">
      <w:r>
        <w:t xml:space="preserve">The simulation using the 3000 samples made the symbol detection very robust to the AWGN channel. The error increase with very low number of SNR. The initla model didn’t correty remove the energy of the result, it added errors with high SNR and the error was not change with SNR until -20 dB. This strange behavior made a whole verification of all the block and the correction of the normalization made the BER goes to zero with SNR around zero. </w:t>
      </w:r>
    </w:p>
    <w:p w14:paraId="7A167928" w14:textId="77777777" w:rsidR="00536A89" w:rsidRDefault="00FC53B7">
      <w:pPr>
        <w:pStyle w:val="Heading2"/>
        <w:contextualSpacing w:val="0"/>
      </w:pPr>
      <w:bookmarkStart w:id="29" w:name="h.kqrvu2yw9vg2" w:colFirst="0" w:colLast="0"/>
      <w:bookmarkEnd w:id="29"/>
      <w:r>
        <w:t>USRP Hardware Implementation</w:t>
      </w:r>
    </w:p>
    <w:p w14:paraId="6735B3CE" w14:textId="77777777" w:rsidR="007A4B46" w:rsidRDefault="007A4B46" w:rsidP="007A4B46">
      <w:r>
        <w:t xml:space="preserve">The sample time and the frame length must have an integer proportionality to avoid problem in the delay line block. </w:t>
      </w:r>
    </w:p>
    <w:p w14:paraId="01F676BC" w14:textId="77777777" w:rsidR="007A4B46" w:rsidRPr="007A4B46" w:rsidRDefault="007A4B46" w:rsidP="007A4B46"/>
    <w:p w14:paraId="4B32E101" w14:textId="77777777" w:rsidR="00536A89" w:rsidRDefault="00FC53B7">
      <w:pPr>
        <w:pStyle w:val="Heading3"/>
        <w:contextualSpacing w:val="0"/>
      </w:pPr>
      <w:bookmarkStart w:id="30" w:name="h.6zay2blaqehs" w:colFirst="0" w:colLast="0"/>
      <w:bookmarkEnd w:id="30"/>
      <w:r>
        <w:lastRenderedPageBreak/>
        <w:t>DBPSK Transmitter versus Receiver</w:t>
      </w:r>
    </w:p>
    <w:p w14:paraId="79EEBC4D" w14:textId="77777777" w:rsidR="00536A89" w:rsidRDefault="00FC53B7">
      <w:r>
        <w:rPr>
          <w:noProof/>
        </w:rPr>
        <w:drawing>
          <wp:inline distT="114300" distB="114300" distL="114300" distR="114300" wp14:anchorId="3C704425" wp14:editId="39F30A5F">
            <wp:extent cx="3905250" cy="2857500"/>
            <wp:effectExtent l="0" t="0" r="0" b="0"/>
            <wp:docPr id="22" name="image45.png" descr="63specturmDBPSK.png"/>
            <wp:cNvGraphicFramePr/>
            <a:graphic xmlns:a="http://schemas.openxmlformats.org/drawingml/2006/main">
              <a:graphicData uri="http://schemas.openxmlformats.org/drawingml/2006/picture">
                <pic:pic xmlns:pic="http://schemas.openxmlformats.org/drawingml/2006/picture">
                  <pic:nvPicPr>
                    <pic:cNvPr id="0" name="image45.png" descr="63specturmDBPSK.png"/>
                    <pic:cNvPicPr preferRelativeResize="0"/>
                  </pic:nvPicPr>
                  <pic:blipFill>
                    <a:blip r:embed="rId8"/>
                    <a:srcRect/>
                    <a:stretch>
                      <a:fillRect/>
                    </a:stretch>
                  </pic:blipFill>
                  <pic:spPr>
                    <a:xfrm>
                      <a:off x="0" y="0"/>
                      <a:ext cx="3905250" cy="2857500"/>
                    </a:xfrm>
                    <a:prstGeom prst="rect">
                      <a:avLst/>
                    </a:prstGeom>
                    <a:ln/>
                  </pic:spPr>
                </pic:pic>
              </a:graphicData>
            </a:graphic>
          </wp:inline>
        </w:drawing>
      </w:r>
    </w:p>
    <w:p w14:paraId="56BAC71D" w14:textId="77777777" w:rsidR="00536A89" w:rsidRDefault="00FC53B7">
      <w:r>
        <w:rPr>
          <w:noProof/>
        </w:rPr>
        <w:drawing>
          <wp:inline distT="114300" distB="114300" distL="114300" distR="114300" wp14:anchorId="3BE1AA91" wp14:editId="5B593E29">
            <wp:extent cx="3949267" cy="2786063"/>
            <wp:effectExtent l="0" t="0" r="0" b="0"/>
            <wp:docPr id="23" name="image46.png" descr="DBPSKRx.png"/>
            <wp:cNvGraphicFramePr/>
            <a:graphic xmlns:a="http://schemas.openxmlformats.org/drawingml/2006/main">
              <a:graphicData uri="http://schemas.openxmlformats.org/drawingml/2006/picture">
                <pic:pic xmlns:pic="http://schemas.openxmlformats.org/drawingml/2006/picture">
                  <pic:nvPicPr>
                    <pic:cNvPr id="0" name="image46.png" descr="DBPSKRx.png"/>
                    <pic:cNvPicPr preferRelativeResize="0"/>
                  </pic:nvPicPr>
                  <pic:blipFill>
                    <a:blip r:embed="rId9"/>
                    <a:srcRect/>
                    <a:stretch>
                      <a:fillRect/>
                    </a:stretch>
                  </pic:blipFill>
                  <pic:spPr>
                    <a:xfrm>
                      <a:off x="0" y="0"/>
                      <a:ext cx="3949267" cy="2786063"/>
                    </a:xfrm>
                    <a:prstGeom prst="rect">
                      <a:avLst/>
                    </a:prstGeom>
                    <a:ln/>
                  </pic:spPr>
                </pic:pic>
              </a:graphicData>
            </a:graphic>
          </wp:inline>
        </w:drawing>
      </w:r>
    </w:p>
    <w:p w14:paraId="5675882A" w14:textId="77777777" w:rsidR="00536A89" w:rsidRDefault="00536A89"/>
    <w:p w14:paraId="75F58AEC" w14:textId="77777777" w:rsidR="00536A89" w:rsidRDefault="00FC53B7">
      <w:pPr>
        <w:pStyle w:val="Heading2"/>
        <w:contextualSpacing w:val="0"/>
      </w:pPr>
      <w:bookmarkStart w:id="31" w:name="h.ib2ikaczq9am" w:colFirst="0" w:colLast="0"/>
      <w:bookmarkEnd w:id="31"/>
      <w:r>
        <w:t>Frame Synchronization</w:t>
      </w:r>
    </w:p>
    <w:p w14:paraId="67DF6D81" w14:textId="77777777" w:rsidR="00536A89" w:rsidRDefault="00536A89"/>
    <w:p w14:paraId="0178CBC1" w14:textId="77777777" w:rsidR="00536A89" w:rsidRDefault="00536A89">
      <w:pPr>
        <w:pStyle w:val="Heading1"/>
        <w:contextualSpacing w:val="0"/>
      </w:pPr>
      <w:bookmarkStart w:id="32" w:name="h.bwqinwqyt3c" w:colFirst="0" w:colLast="0"/>
      <w:bookmarkEnd w:id="32"/>
    </w:p>
    <w:p w14:paraId="122D4F15" w14:textId="77777777" w:rsidR="00536A89" w:rsidRDefault="00FC53B7">
      <w:r>
        <w:br w:type="page"/>
      </w:r>
    </w:p>
    <w:p w14:paraId="6F3F934C" w14:textId="77777777" w:rsidR="00536A89" w:rsidRDefault="00536A89">
      <w:pPr>
        <w:pStyle w:val="Heading1"/>
        <w:contextualSpacing w:val="0"/>
      </w:pPr>
      <w:bookmarkStart w:id="33" w:name="h.f9hxu6aqzhfp" w:colFirst="0" w:colLast="0"/>
      <w:bookmarkEnd w:id="33"/>
    </w:p>
    <w:p w14:paraId="7502B890" w14:textId="77777777" w:rsidR="00536A89" w:rsidRDefault="00FC53B7">
      <w:pPr>
        <w:pStyle w:val="Heading1"/>
        <w:contextualSpacing w:val="0"/>
      </w:pPr>
      <w:bookmarkStart w:id="34" w:name="h.e91zgjfxfko5" w:colFirst="0" w:colLast="0"/>
      <w:bookmarkEnd w:id="34"/>
      <w:r>
        <w:t>Questions</w:t>
      </w:r>
    </w:p>
    <w:p w14:paraId="046F6EC4" w14:textId="77777777" w:rsidR="00536A89" w:rsidRDefault="00FC53B7">
      <w:pPr>
        <w:pStyle w:val="Heading2"/>
        <w:contextualSpacing w:val="0"/>
      </w:pPr>
      <w:bookmarkStart w:id="35" w:name="h.1lln485cltpt" w:colFirst="0" w:colLast="0"/>
      <w:bookmarkEnd w:id="35"/>
      <w:r>
        <w:t>Software Implementation</w:t>
      </w:r>
    </w:p>
    <w:p w14:paraId="41F911D2" w14:textId="77777777" w:rsidR="00536A89" w:rsidRDefault="00FC53B7">
      <w:pPr>
        <w:pStyle w:val="Heading3"/>
        <w:contextualSpacing w:val="0"/>
      </w:pPr>
      <w:bookmarkStart w:id="36" w:name="h.usk4udfzftth" w:colFirst="0" w:colLast="0"/>
      <w:bookmarkEnd w:id="36"/>
      <w:r>
        <w:t>Observation Vector Construction</w:t>
      </w:r>
    </w:p>
    <w:p w14:paraId="0B2D7D1C" w14:textId="77777777" w:rsidR="00536A89" w:rsidRDefault="00FC53B7">
      <w:pPr>
        <w:numPr>
          <w:ilvl w:val="0"/>
          <w:numId w:val="1"/>
        </w:numPr>
        <w:ind w:hanging="359"/>
        <w:contextualSpacing/>
      </w:pPr>
      <w:r>
        <w:t>Plot a randomly generated stream of these waveforms s(t) in MATLAB. What do you observe? For example, a sample plot of s(t) generated by 10 transmitted symbols mi is shown in Figure 6.4.</w:t>
      </w:r>
    </w:p>
    <w:p w14:paraId="6B254A26" w14:textId="77777777" w:rsidR="00536A89" w:rsidRDefault="00FC53B7">
      <w:pPr>
        <w:numPr>
          <w:ilvl w:val="1"/>
          <w:numId w:val="1"/>
        </w:numPr>
        <w:ind w:hanging="359"/>
        <w:contextualSpacing/>
      </w:pPr>
      <w:r>
        <w:t>We observed a sequence of random symbols which could visually be decoded into the 4 symbols s(t).</w:t>
      </w:r>
    </w:p>
    <w:p w14:paraId="109A8FBD" w14:textId="77777777" w:rsidR="00536A89" w:rsidRDefault="00536A89">
      <w:pPr>
        <w:ind w:left="720"/>
      </w:pPr>
    </w:p>
    <w:p w14:paraId="148909EC" w14:textId="77777777" w:rsidR="00536A89" w:rsidRDefault="00FC53B7">
      <w:pPr>
        <w:numPr>
          <w:ilvl w:val="0"/>
          <w:numId w:val="1"/>
        </w:numPr>
        <w:ind w:hanging="359"/>
        <w:contextualSpacing/>
      </w:pPr>
      <w:r>
        <w:t>Plot the time domain representation of the input signals s(t) and output signals x(t) for the channel for several different noise variances. Explain how the noise could pot</w:t>
      </w:r>
      <w:commentRangeStart w:id="37"/>
      <w:r>
        <w:t>entially impair the successful decoding of the intercepted signal at the receiver.</w:t>
      </w:r>
      <w:commentRangeEnd w:id="37"/>
      <w:r>
        <w:commentReference w:id="37"/>
      </w:r>
    </w:p>
    <w:p w14:paraId="4B013BED" w14:textId="738AF796" w:rsidR="00536A89" w:rsidRDefault="00FC53B7" w:rsidP="003C2CDC">
      <w:pPr>
        <w:numPr>
          <w:ilvl w:val="1"/>
          <w:numId w:val="1"/>
        </w:numPr>
        <w:ind w:hanging="359"/>
        <w:contextualSpacing/>
      </w:pPr>
      <w:r>
        <w:t xml:space="preserve">The noise is mixed into the sending signal, if the noise is too heavy, the decoder would be unable to distinguish the original signal. The higher the variance, </w:t>
      </w:r>
      <w:r w:rsidR="002C7969">
        <w:t xml:space="preserve">it is </w:t>
      </w:r>
      <w:r>
        <w:t xml:space="preserve">more difficult to distinguish the different symbols from each other. </w:t>
      </w:r>
      <w:r w:rsidR="006E166F">
        <w:t xml:space="preserve">The </w:t>
      </w:r>
      <w:r w:rsidR="006E166F">
        <w:fldChar w:fldCharType="begin"/>
      </w:r>
      <w:r w:rsidR="006E166F">
        <w:instrText xml:space="preserve"> REF _Ref412491586 \h </w:instrText>
      </w:r>
      <w:r w:rsidR="006E166F">
        <w:fldChar w:fldCharType="separate"/>
      </w:r>
      <w:r w:rsidR="006E166F">
        <w:t xml:space="preserve">Figure </w:t>
      </w:r>
      <w:r w:rsidR="006E166F">
        <w:rPr>
          <w:noProof/>
        </w:rPr>
        <w:t>1</w:t>
      </w:r>
      <w:r w:rsidR="006E166F">
        <w:fldChar w:fldCharType="end"/>
      </w:r>
      <w:r w:rsidR="006E166F">
        <w:t xml:space="preserve"> compare the signal and the same signal with an AWGN of variance 0.1. The </w:t>
      </w:r>
      <w:r w:rsidR="006E166F">
        <w:fldChar w:fldCharType="begin"/>
      </w:r>
      <w:r w:rsidR="006E166F">
        <w:instrText xml:space="preserve"> REF _Ref412491627 \h </w:instrText>
      </w:r>
      <w:r w:rsidR="006E166F">
        <w:fldChar w:fldCharType="separate"/>
      </w:r>
      <w:r w:rsidR="006E166F">
        <w:t xml:space="preserve">Figure </w:t>
      </w:r>
      <w:r w:rsidR="006E166F">
        <w:rPr>
          <w:noProof/>
        </w:rPr>
        <w:t>2</w:t>
      </w:r>
      <w:r w:rsidR="006E166F">
        <w:fldChar w:fldCharType="end"/>
      </w:r>
      <w:r w:rsidR="006E166F">
        <w:t xml:space="preserve"> compare the signal and the same signal with an AWGN of variance 0.5.</w:t>
      </w:r>
      <w:r w:rsidR="006E166F">
        <w:br/>
      </w:r>
      <w:r w:rsidR="006E166F">
        <w:fldChar w:fldCharType="begin"/>
      </w:r>
      <w:r w:rsidR="006E166F">
        <w:instrText xml:space="preserve"> REF _Ref412491682 \h </w:instrText>
      </w:r>
      <w:r w:rsidR="006E166F">
        <w:fldChar w:fldCharType="separate"/>
      </w:r>
      <w:r w:rsidR="006E166F">
        <w:t xml:space="preserve">Figure </w:t>
      </w:r>
      <w:r w:rsidR="006E166F">
        <w:rPr>
          <w:noProof/>
        </w:rPr>
        <w:t>3</w:t>
      </w:r>
      <w:r w:rsidR="006E166F">
        <w:fldChar w:fldCharType="end"/>
      </w:r>
      <w:r w:rsidR="006E166F">
        <w:t xml:space="preserve"> compare the signal and the same signal with an AWGN of variance 1.</w:t>
      </w:r>
    </w:p>
    <w:p w14:paraId="323E8618" w14:textId="0F99FA0A" w:rsidR="00D5037B" w:rsidRDefault="0010055E" w:rsidP="00D5037B">
      <w:pPr>
        <w:keepNext/>
        <w:ind w:left="1440"/>
        <w:contextualSpacing/>
      </w:pPr>
      <w:r w:rsidRPr="0010055E">
        <w:rPr>
          <w:noProof/>
        </w:rPr>
        <w:lastRenderedPageBreak/>
        <w:drawing>
          <wp:inline distT="0" distB="0" distL="0" distR="0" wp14:anchorId="1033E53E" wp14:editId="2AA824D6">
            <wp:extent cx="5334635" cy="39998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635" cy="3999865"/>
                    </a:xfrm>
                    <a:prstGeom prst="rect">
                      <a:avLst/>
                    </a:prstGeom>
                    <a:noFill/>
                    <a:ln>
                      <a:noFill/>
                    </a:ln>
                  </pic:spPr>
                </pic:pic>
              </a:graphicData>
            </a:graphic>
          </wp:inline>
        </w:drawing>
      </w:r>
    </w:p>
    <w:p w14:paraId="6B21BD85" w14:textId="7939A02D" w:rsidR="00D5037B" w:rsidRDefault="00D5037B" w:rsidP="00D5037B">
      <w:pPr>
        <w:pStyle w:val="Caption"/>
      </w:pPr>
      <w:bookmarkStart w:id="38" w:name="_Ref412491586"/>
      <w:r>
        <w:t xml:space="preserve">Figure </w:t>
      </w:r>
      <w:fldSimple w:instr=" SEQ Figure \* ARABIC ">
        <w:r w:rsidR="00040FD4">
          <w:rPr>
            <w:noProof/>
          </w:rPr>
          <w:t>1</w:t>
        </w:r>
      </w:fldSimple>
      <w:bookmarkEnd w:id="38"/>
      <w:r>
        <w:t xml:space="preserve"> Random generated symbols from s1,s2, s3 and s4. Same symbols with AWGN with variance 0.1</w:t>
      </w:r>
    </w:p>
    <w:p w14:paraId="1DE727C9" w14:textId="50E02403" w:rsidR="00D5037B" w:rsidRDefault="00211D5A" w:rsidP="00D5037B">
      <w:pPr>
        <w:keepNext/>
      </w:pPr>
      <w:r w:rsidRPr="00211D5A">
        <w:rPr>
          <w:noProof/>
        </w:rPr>
        <w:lastRenderedPageBreak/>
        <w:drawing>
          <wp:inline distT="0" distB="0" distL="0" distR="0" wp14:anchorId="19B3FD8A" wp14:editId="43DBED16">
            <wp:extent cx="5334635" cy="39998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635" cy="3999865"/>
                    </a:xfrm>
                    <a:prstGeom prst="rect">
                      <a:avLst/>
                    </a:prstGeom>
                    <a:noFill/>
                    <a:ln>
                      <a:noFill/>
                    </a:ln>
                  </pic:spPr>
                </pic:pic>
              </a:graphicData>
            </a:graphic>
          </wp:inline>
        </w:drawing>
      </w:r>
    </w:p>
    <w:p w14:paraId="3FE1DDAE" w14:textId="5D86FACA" w:rsidR="00D5037B" w:rsidRDefault="00D5037B" w:rsidP="00D5037B">
      <w:pPr>
        <w:pStyle w:val="Caption"/>
      </w:pPr>
      <w:bookmarkStart w:id="39" w:name="_Ref412491627"/>
      <w:r>
        <w:t xml:space="preserve">Figure </w:t>
      </w:r>
      <w:fldSimple w:instr=" SEQ Figure \* ARABIC ">
        <w:r w:rsidR="00040FD4">
          <w:rPr>
            <w:noProof/>
          </w:rPr>
          <w:t>2</w:t>
        </w:r>
      </w:fldSimple>
      <w:bookmarkEnd w:id="39"/>
      <w:r>
        <w:t xml:space="preserve"> </w:t>
      </w:r>
      <w:r w:rsidRPr="00C44B03">
        <w:t>Random generated symbols from s1,s2, s3 and s4. Same sym</w:t>
      </w:r>
      <w:r>
        <w:t>bols with AWGN with variance 0.5</w:t>
      </w:r>
    </w:p>
    <w:p w14:paraId="5A380BE8" w14:textId="77777777" w:rsidR="00554416" w:rsidRDefault="00554416" w:rsidP="00554416">
      <w:pPr>
        <w:keepNext/>
      </w:pPr>
      <w:r w:rsidRPr="00554416">
        <w:rPr>
          <w:noProof/>
        </w:rPr>
        <w:lastRenderedPageBreak/>
        <w:drawing>
          <wp:inline distT="0" distB="0" distL="0" distR="0" wp14:anchorId="66F01D88" wp14:editId="37ACEF95">
            <wp:extent cx="5334635" cy="39998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635" cy="3999865"/>
                    </a:xfrm>
                    <a:prstGeom prst="rect">
                      <a:avLst/>
                    </a:prstGeom>
                    <a:noFill/>
                    <a:ln>
                      <a:noFill/>
                    </a:ln>
                  </pic:spPr>
                </pic:pic>
              </a:graphicData>
            </a:graphic>
          </wp:inline>
        </w:drawing>
      </w:r>
    </w:p>
    <w:p w14:paraId="2BBA0189" w14:textId="0984ED20" w:rsidR="00554416" w:rsidRDefault="00554416" w:rsidP="00554416">
      <w:pPr>
        <w:pStyle w:val="Caption"/>
      </w:pPr>
      <w:bookmarkStart w:id="40" w:name="_Ref412491682"/>
      <w:r>
        <w:t xml:space="preserve">Figure </w:t>
      </w:r>
      <w:fldSimple w:instr=" SEQ Figure \* ARABIC ">
        <w:r w:rsidR="00040FD4">
          <w:rPr>
            <w:noProof/>
          </w:rPr>
          <w:t>3</w:t>
        </w:r>
      </w:fldSimple>
      <w:bookmarkEnd w:id="40"/>
      <w:r>
        <w:t xml:space="preserve"> </w:t>
      </w:r>
      <w:r w:rsidRPr="00C1485A">
        <w:t>Random generated symbols from s1,s2, s3 and s4. Same sym</w:t>
      </w:r>
      <w:r>
        <w:t>bols with AWGN with variance 1</w:t>
      </w:r>
    </w:p>
    <w:p w14:paraId="62A2EA1E" w14:textId="77777777" w:rsidR="00554416" w:rsidRPr="00554416" w:rsidRDefault="00554416" w:rsidP="00554416"/>
    <w:p w14:paraId="0964D974" w14:textId="77777777" w:rsidR="00536A89" w:rsidRDefault="00FC53B7">
      <w:pPr>
        <w:numPr>
          <w:ilvl w:val="0"/>
          <w:numId w:val="1"/>
        </w:numPr>
        <w:ind w:hanging="359"/>
        <w:contextualSpacing/>
      </w:pPr>
      <w:r>
        <w:t xml:space="preserve">When you have done all these steps test your implementation with a transmission of duration 300s, randomly consisting of one of the 4 equiprobable signals of duration T = 3s each with zero-mean white Gaussian noise of variance 0.5 added. Assume perfect synchronization between the received signal and the communications system. </w:t>
      </w:r>
      <w:commentRangeStart w:id="41"/>
      <w:r>
        <w:t>Plot each of the elements of the observation vector X using the stem command.</w:t>
      </w:r>
      <w:commentRangeEnd w:id="41"/>
      <w:r>
        <w:commentReference w:id="41"/>
      </w:r>
    </w:p>
    <w:p w14:paraId="15D90E27" w14:textId="787C6AB1" w:rsidR="00536A89" w:rsidRDefault="00FC53B7">
      <w:pPr>
        <w:numPr>
          <w:ilvl w:val="1"/>
          <w:numId w:val="1"/>
        </w:numPr>
        <w:ind w:hanging="359"/>
        <w:contextualSpacing/>
      </w:pPr>
      <w:r>
        <w:t xml:space="preserve">The results of the sum without </w:t>
      </w:r>
      <w:r w:rsidR="00BE1076">
        <w:t>normalizing</w:t>
      </w:r>
      <w:r w:rsidR="00211D5A">
        <w:t xml:space="preserve"> by the energy and </w:t>
      </w:r>
      <w:r w:rsidR="0039708B">
        <w:t>divide</w:t>
      </w:r>
      <w:r w:rsidR="00211D5A">
        <w:t xml:space="preserve"> the number of samples is</w:t>
      </w:r>
      <w:r w:rsidR="0039708B">
        <w:t xml:space="preserve"> shown on </w:t>
      </w:r>
      <w:r w:rsidR="0039708B">
        <w:fldChar w:fldCharType="begin"/>
      </w:r>
      <w:r w:rsidR="0039708B">
        <w:instrText xml:space="preserve"> REF _Ref412491750 \h </w:instrText>
      </w:r>
      <w:r w:rsidR="0039708B">
        <w:fldChar w:fldCharType="separate"/>
      </w:r>
      <w:r w:rsidR="0039708B">
        <w:t xml:space="preserve">Figure </w:t>
      </w:r>
      <w:r w:rsidR="0039708B">
        <w:rPr>
          <w:noProof/>
        </w:rPr>
        <w:t>4</w:t>
      </w:r>
      <w:r w:rsidR="0039708B">
        <w:fldChar w:fldCharType="end"/>
      </w:r>
      <w:r w:rsidR="0039708B">
        <w:t>.</w:t>
      </w:r>
    </w:p>
    <w:p w14:paraId="02DD346D" w14:textId="77777777" w:rsidR="00211D5A" w:rsidRDefault="00211D5A" w:rsidP="00211D5A">
      <w:pPr>
        <w:keepNext/>
        <w:ind w:left="1440"/>
        <w:contextualSpacing/>
      </w:pPr>
      <w:r w:rsidRPr="00211D5A">
        <w:rPr>
          <w:noProof/>
        </w:rPr>
        <w:lastRenderedPageBreak/>
        <w:drawing>
          <wp:inline distT="0" distB="0" distL="0" distR="0" wp14:anchorId="50AB25BF" wp14:editId="274B18AC">
            <wp:extent cx="5334635" cy="39998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635" cy="3999865"/>
                    </a:xfrm>
                    <a:prstGeom prst="rect">
                      <a:avLst/>
                    </a:prstGeom>
                    <a:noFill/>
                    <a:ln>
                      <a:noFill/>
                    </a:ln>
                  </pic:spPr>
                </pic:pic>
              </a:graphicData>
            </a:graphic>
          </wp:inline>
        </w:drawing>
      </w:r>
    </w:p>
    <w:p w14:paraId="7755E340" w14:textId="2A289DD9" w:rsidR="00211D5A" w:rsidRDefault="00211D5A" w:rsidP="00211D5A">
      <w:pPr>
        <w:pStyle w:val="Caption"/>
      </w:pPr>
      <w:bookmarkStart w:id="42" w:name="_Ref412491750"/>
      <w:r>
        <w:t xml:space="preserve">Figure </w:t>
      </w:r>
      <w:fldSimple w:instr=" SEQ Figure \* ARABIC ">
        <w:r w:rsidR="00040FD4">
          <w:rPr>
            <w:noProof/>
          </w:rPr>
          <w:t>4</w:t>
        </w:r>
      </w:fldSimple>
      <w:bookmarkEnd w:id="42"/>
      <w:r>
        <w:t xml:space="preserve"> Results of integration of the received signal with each of the original signal. This values is not normalized by the number of samples or the energy per symbol</w:t>
      </w:r>
    </w:p>
    <w:p w14:paraId="0067657B" w14:textId="77777777" w:rsidR="00536A89" w:rsidRDefault="00FC53B7">
      <w:pPr>
        <w:pStyle w:val="Heading3"/>
        <w:contextualSpacing w:val="0"/>
      </w:pPr>
      <w:bookmarkStart w:id="43" w:name="h.uashfuvsucry" w:colFirst="0" w:colLast="0"/>
      <w:bookmarkEnd w:id="43"/>
      <w:r>
        <w:t>Maximum-Likelihood Decoder Implementation</w:t>
      </w:r>
    </w:p>
    <w:p w14:paraId="19ACDB41" w14:textId="77777777" w:rsidR="00536A89" w:rsidRDefault="00FC53B7">
      <w:pPr>
        <w:numPr>
          <w:ilvl w:val="0"/>
          <w:numId w:val="4"/>
        </w:numPr>
        <w:ind w:hanging="359"/>
        <w:contextualSpacing/>
      </w:pPr>
      <w:r>
        <w:t xml:space="preserve">Plot the output of the accumulator for each of the branches. Provide your observations and explain. </w:t>
      </w:r>
    </w:p>
    <w:p w14:paraId="17640F9A" w14:textId="77777777" w:rsidR="00536A89" w:rsidRDefault="00FC53B7">
      <w:pPr>
        <w:numPr>
          <w:ilvl w:val="1"/>
          <w:numId w:val="4"/>
        </w:numPr>
        <w:ind w:hanging="359"/>
        <w:contextualSpacing/>
      </w:pPr>
      <w:r>
        <w:t xml:space="preserve">The accumulator combines every sample of X*si(t) into one point per symbol. When X(t) and si are similar this number will be high, when it is low, the accumulator value will be low. The symbols s1 and s3 are very similar and their accumulator responses are nearly identical </w:t>
      </w:r>
    </w:p>
    <w:p w14:paraId="74B7579F" w14:textId="77777777" w:rsidR="00536A89" w:rsidRDefault="00FC53B7">
      <w:pPr>
        <w:numPr>
          <w:ilvl w:val="0"/>
          <w:numId w:val="4"/>
        </w:numPr>
        <w:ind w:hanging="359"/>
        <w:contextualSpacing/>
      </w:pPr>
      <w:r>
        <w:t>Remove the energy subtraction from each of the branches and repeat your experiment.</w:t>
      </w:r>
    </w:p>
    <w:p w14:paraId="38A96881" w14:textId="77777777" w:rsidR="00536A89" w:rsidRDefault="00FC53B7">
      <w:pPr>
        <w:numPr>
          <w:ilvl w:val="1"/>
          <w:numId w:val="4"/>
        </w:numPr>
        <w:ind w:hanging="359"/>
        <w:contextualSpacing/>
      </w:pPr>
      <w:r>
        <w:t>Do you get the same results as before?</w:t>
      </w:r>
    </w:p>
    <w:p w14:paraId="561ADE93" w14:textId="77777777" w:rsidR="00536A89" w:rsidRDefault="00FC53B7">
      <w:r>
        <w:rPr>
          <w:noProof/>
        </w:rPr>
        <w:lastRenderedPageBreak/>
        <w:drawing>
          <wp:inline distT="114300" distB="114300" distL="114300" distR="114300" wp14:anchorId="19E66452" wp14:editId="36A352FD">
            <wp:extent cx="5072063" cy="2298790"/>
            <wp:effectExtent l="0" t="0" r="0" b="0"/>
            <wp:docPr id="1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4"/>
                    <a:srcRect/>
                    <a:stretch>
                      <a:fillRect/>
                    </a:stretch>
                  </pic:blipFill>
                  <pic:spPr>
                    <a:xfrm>
                      <a:off x="0" y="0"/>
                      <a:ext cx="5072063" cy="2298790"/>
                    </a:xfrm>
                    <a:prstGeom prst="rect">
                      <a:avLst/>
                    </a:prstGeom>
                    <a:ln/>
                  </pic:spPr>
                </pic:pic>
              </a:graphicData>
            </a:graphic>
          </wp:inline>
        </w:drawing>
      </w:r>
    </w:p>
    <w:p w14:paraId="5FD992B4" w14:textId="77777777" w:rsidR="00536A89" w:rsidRDefault="00FC53B7">
      <w:pPr>
        <w:numPr>
          <w:ilvl w:val="2"/>
          <w:numId w:val="4"/>
        </w:numPr>
        <w:ind w:hanging="359"/>
        <w:contextualSpacing/>
      </w:pPr>
      <w:r>
        <w:t xml:space="preserve">No, our results improved by 1.9% over 10,000 symbols by including the energy subtraction from each of the branches instead of only relying upon the accumulators to make the decision.   The plots of the accumulator above show how close the accumulations of s1 and s3 are when the transmitted signal is s3. </w:t>
      </w:r>
    </w:p>
    <w:p w14:paraId="38DDF369" w14:textId="77777777" w:rsidR="00536A89" w:rsidRDefault="00FC53B7">
      <w:pPr>
        <w:numPr>
          <w:ilvl w:val="1"/>
          <w:numId w:val="4"/>
        </w:numPr>
        <w:ind w:hanging="359"/>
        <w:contextualSpacing/>
      </w:pPr>
      <w:r>
        <w:t>What would be required for the results with and without energy subtraction to be equivalent</w:t>
      </w:r>
    </w:p>
    <w:p w14:paraId="35CFCBD3" w14:textId="77777777" w:rsidR="00536A89" w:rsidRDefault="00FC53B7">
      <w:pPr>
        <w:numPr>
          <w:ilvl w:val="2"/>
          <w:numId w:val="4"/>
        </w:numPr>
        <w:ind w:hanging="359"/>
        <w:contextualSpacing/>
      </w:pPr>
      <w:r>
        <w:t xml:space="preserve">The energy for each group of symbol coefficients would have to be the same for the energy subtraction to make no difference. </w:t>
      </w:r>
    </w:p>
    <w:p w14:paraId="7FCB3ED5" w14:textId="77777777" w:rsidR="00536A89" w:rsidRDefault="00FC53B7">
      <w:pPr>
        <w:pStyle w:val="Heading3"/>
        <w:contextualSpacing w:val="0"/>
      </w:pPr>
      <w:bookmarkStart w:id="44" w:name="h.jyc7hvwy3iv6" w:colFirst="0" w:colLast="0"/>
      <w:bookmarkEnd w:id="44"/>
      <w:r>
        <w:t>Correlator Realization of a Receiver in Simulink</w:t>
      </w:r>
    </w:p>
    <w:p w14:paraId="333661C6" w14:textId="2FC6B458" w:rsidR="00536A89" w:rsidRDefault="00FC53B7">
      <w:pPr>
        <w:numPr>
          <w:ilvl w:val="0"/>
          <w:numId w:val="5"/>
        </w:numPr>
        <w:ind w:hanging="359"/>
        <w:contextualSpacing/>
      </w:pPr>
      <w:r>
        <w:t xml:space="preserve">In Software Implementation.1 do not integrate the entire period </w:t>
      </w:r>
      <w:r w:rsidR="003C2CDC">
        <w:t>Integrate</w:t>
      </w:r>
      <w:r>
        <w:t xml:space="preserve"> until 0.75T Plot both the estimate m and the actual transmitted symbol mi and compare it with the actual plot.</w:t>
      </w:r>
    </w:p>
    <w:p w14:paraId="4851AE17" w14:textId="77777777" w:rsidR="00536A89" w:rsidRDefault="00536A89">
      <w:pPr>
        <w:numPr>
          <w:ilvl w:val="1"/>
          <w:numId w:val="5"/>
        </w:numPr>
        <w:ind w:hanging="359"/>
        <w:contextualSpacing/>
      </w:pPr>
    </w:p>
    <w:p w14:paraId="009074F0" w14:textId="77777777" w:rsidR="00536A89" w:rsidRDefault="00FC53B7">
      <w:pPr>
        <w:numPr>
          <w:ilvl w:val="0"/>
          <w:numId w:val="5"/>
        </w:numPr>
        <w:ind w:hanging="359"/>
        <w:contextualSpacing/>
      </w:pPr>
      <w:r>
        <w:t>In Software Implementation.2, do not subtract the energy of s(t) from each branch. Plot both the estimate m and the actual transmitted symbol mi and compare it with the original plot.</w:t>
      </w:r>
    </w:p>
    <w:p w14:paraId="40E2C0BA" w14:textId="77777777" w:rsidR="00536A89" w:rsidRDefault="00FC53B7">
      <w:pPr>
        <w:numPr>
          <w:ilvl w:val="1"/>
          <w:numId w:val="5"/>
        </w:numPr>
        <w:ind w:hanging="359"/>
        <w:contextualSpacing/>
      </w:pPr>
      <w:r>
        <w:t xml:space="preserve">Plot in in Rebecca’s </w:t>
      </w:r>
    </w:p>
    <w:p w14:paraId="5608797C" w14:textId="77777777" w:rsidR="00536A89" w:rsidRDefault="00FC53B7">
      <w:pPr>
        <w:numPr>
          <w:ilvl w:val="0"/>
          <w:numId w:val="5"/>
        </w:numPr>
        <w:ind w:hanging="359"/>
        <w:contextualSpacing/>
      </w:pPr>
      <w:r>
        <w:t>Combine correlator.m and decode.m, SNR = 10</w:t>
      </w:r>
      <w:r>
        <w:rPr>
          <w:vertAlign w:val="superscript"/>
        </w:rPr>
        <w:t>-1</w:t>
      </w:r>
      <w:r>
        <w:t xml:space="preserve">  to get the BER</w:t>
      </w:r>
    </w:p>
    <w:p w14:paraId="1E296E27" w14:textId="77777777" w:rsidR="00536A89" w:rsidRDefault="00536A89">
      <w:pPr>
        <w:numPr>
          <w:ilvl w:val="1"/>
          <w:numId w:val="5"/>
        </w:numPr>
        <w:ind w:hanging="359"/>
        <w:contextualSpacing/>
      </w:pPr>
    </w:p>
    <w:p w14:paraId="36739B6C" w14:textId="77777777" w:rsidR="00536A89" w:rsidRDefault="00FC53B7">
      <w:pPr>
        <w:numPr>
          <w:ilvl w:val="0"/>
          <w:numId w:val="5"/>
        </w:numPr>
        <w:ind w:hanging="359"/>
        <w:contextualSpacing/>
      </w:pPr>
      <w:r>
        <w:t>Explain the end-to-end operation of the basic Simulink model, from the binary PAM transmitter all the way across to the output of the integrate-and-dump block. Use time domain plots to help illustrate your explanations.</w:t>
      </w:r>
    </w:p>
    <w:p w14:paraId="0C1E3C21" w14:textId="78E59D38" w:rsidR="00536A89" w:rsidRDefault="00FC53B7">
      <w:pPr>
        <w:numPr>
          <w:ilvl w:val="1"/>
          <w:numId w:val="5"/>
        </w:numPr>
        <w:ind w:hanging="359"/>
        <w:contextualSpacing/>
      </w:pPr>
      <w:r>
        <w:t>The  Bernoulli Binary Generator create bits with value of 1and 0</w:t>
      </w:r>
      <w:r w:rsidR="003C2CDC">
        <w:t xml:space="preserve"> as shown on </w:t>
      </w:r>
      <w:r w:rsidR="003C2CDC">
        <w:fldChar w:fldCharType="begin"/>
      </w:r>
      <w:r w:rsidR="003C2CDC">
        <w:instrText xml:space="preserve"> REF _Ref412491812 \h </w:instrText>
      </w:r>
      <w:r w:rsidR="003C2CDC">
        <w:fldChar w:fldCharType="separate"/>
      </w:r>
      <w:r w:rsidR="003C2CDC">
        <w:t xml:space="preserve">Figure </w:t>
      </w:r>
      <w:r w:rsidR="003C2CDC">
        <w:rPr>
          <w:noProof/>
        </w:rPr>
        <w:t>5</w:t>
      </w:r>
      <w:r w:rsidR="003C2CDC">
        <w:fldChar w:fldCharType="end"/>
      </w:r>
      <w:r w:rsidR="003C2CDC">
        <w:t>.</w:t>
      </w:r>
    </w:p>
    <w:p w14:paraId="7EF572CF" w14:textId="39D6D172" w:rsidR="00536A89" w:rsidRDefault="00FC53B7">
      <w:pPr>
        <w:numPr>
          <w:ilvl w:val="1"/>
          <w:numId w:val="5"/>
        </w:numPr>
        <w:ind w:hanging="359"/>
        <w:contextualSpacing/>
      </w:pPr>
      <w:r>
        <w:t xml:space="preserve">The add and subtract blocks </w:t>
      </w:r>
      <w:r w:rsidR="003C2CDC">
        <w:t xml:space="preserve">make the bit values of 1 and -1 as shown </w:t>
      </w:r>
    </w:p>
    <w:p w14:paraId="29427193" w14:textId="48A5FCA6" w:rsidR="00536A89" w:rsidRDefault="00FC53B7">
      <w:pPr>
        <w:numPr>
          <w:ilvl w:val="1"/>
          <w:numId w:val="5"/>
        </w:numPr>
        <w:ind w:hanging="359"/>
        <w:contextualSpacing/>
      </w:pPr>
      <w:r>
        <w:t xml:space="preserve">The block of Gaussian Noise Generator have a variance of 0.5 </w:t>
      </w:r>
      <w:r w:rsidR="003C2CDC">
        <w:t xml:space="preserve">on </w:t>
      </w:r>
      <w:r w:rsidR="003C2CDC">
        <w:fldChar w:fldCharType="begin"/>
      </w:r>
      <w:r w:rsidR="003C2CDC">
        <w:instrText xml:space="preserve"> REF _Ref412491835 \h </w:instrText>
      </w:r>
      <w:r w:rsidR="003C2CDC">
        <w:fldChar w:fldCharType="separate"/>
      </w:r>
      <w:r w:rsidR="003C2CDC">
        <w:t xml:space="preserve">Figure </w:t>
      </w:r>
      <w:r w:rsidR="003C2CDC">
        <w:rPr>
          <w:noProof/>
        </w:rPr>
        <w:t>6</w:t>
      </w:r>
      <w:r w:rsidR="003C2CDC">
        <w:fldChar w:fldCharType="end"/>
      </w:r>
      <w:r w:rsidR="003C2CDC">
        <w:t xml:space="preserve"> </w:t>
      </w:r>
      <w:r>
        <w:t xml:space="preserve">and was added to the generated signal to simulated the AWGN </w:t>
      </w:r>
      <w:r w:rsidR="003C2CDC">
        <w:t xml:space="preserve">behavior, the result signal is shown in </w:t>
      </w:r>
      <w:r w:rsidR="003C2CDC">
        <w:fldChar w:fldCharType="begin"/>
      </w:r>
      <w:r w:rsidR="003C2CDC">
        <w:instrText xml:space="preserve"> REF _Ref412491915 \h </w:instrText>
      </w:r>
      <w:r w:rsidR="003C2CDC">
        <w:fldChar w:fldCharType="separate"/>
      </w:r>
      <w:r w:rsidR="003C2CDC">
        <w:t xml:space="preserve">Figure </w:t>
      </w:r>
      <w:r w:rsidR="003C2CDC">
        <w:rPr>
          <w:noProof/>
        </w:rPr>
        <w:t>7</w:t>
      </w:r>
      <w:r w:rsidR="003C2CDC">
        <w:fldChar w:fldCharType="end"/>
      </w:r>
      <w:r w:rsidR="003C2CDC">
        <w:t>.</w:t>
      </w:r>
    </w:p>
    <w:p w14:paraId="750BF056" w14:textId="07E9A687" w:rsidR="00536A89" w:rsidRDefault="003C2CDC">
      <w:pPr>
        <w:numPr>
          <w:ilvl w:val="1"/>
          <w:numId w:val="5"/>
        </w:numPr>
        <w:ind w:hanging="359"/>
        <w:contextualSpacing/>
      </w:pPr>
      <w:r>
        <w:lastRenderedPageBreak/>
        <w:t>The integrate</w:t>
      </w:r>
      <w:r w:rsidR="00FC53B7">
        <w:t xml:space="preserve"> and dump </w:t>
      </w:r>
      <w:r>
        <w:t xml:space="preserve">blocks </w:t>
      </w:r>
      <w:r w:rsidR="00FC53B7">
        <w:t xml:space="preserve">try to remove the imperfection of AWGN channel calculate the integral of received signal in each symbol time. </w:t>
      </w:r>
      <w:r>
        <w:t xml:space="preserve">The results on </w:t>
      </w:r>
      <w:r>
        <w:fldChar w:fldCharType="begin"/>
      </w:r>
      <w:r>
        <w:instrText xml:space="preserve"> REF _Ref412491966 \h </w:instrText>
      </w:r>
      <w:r>
        <w:fldChar w:fldCharType="separate"/>
      </w:r>
      <w:r>
        <w:t xml:space="preserve">Figure </w:t>
      </w:r>
      <w:r>
        <w:rPr>
          <w:noProof/>
        </w:rPr>
        <w:t>8</w:t>
      </w:r>
      <w:r>
        <w:fldChar w:fldCharType="end"/>
      </w:r>
      <w:r>
        <w:t xml:space="preserve"> is similar to the original signal of the </w:t>
      </w:r>
      <w:r>
        <w:fldChar w:fldCharType="begin"/>
      </w:r>
      <w:r>
        <w:instrText xml:space="preserve"> REF _Ref412491812 \h </w:instrText>
      </w:r>
      <w:r>
        <w:fldChar w:fldCharType="separate"/>
      </w:r>
      <w:r>
        <w:t xml:space="preserve">Figure </w:t>
      </w:r>
      <w:r>
        <w:rPr>
          <w:noProof/>
        </w:rPr>
        <w:t>5</w:t>
      </w:r>
      <w:r>
        <w:fldChar w:fldCharType="end"/>
      </w:r>
      <w:r>
        <w:t>.</w:t>
      </w:r>
    </w:p>
    <w:p w14:paraId="213975F3" w14:textId="38D46B76" w:rsidR="00A90F38" w:rsidRDefault="00A90F38" w:rsidP="00A90F38">
      <w:pPr>
        <w:keepNext/>
        <w:ind w:left="1440"/>
        <w:contextualSpacing/>
        <w:jc w:val="center"/>
      </w:pPr>
      <w:r>
        <w:rPr>
          <w:noProof/>
        </w:rPr>
        <w:drawing>
          <wp:inline distT="114300" distB="114300" distL="114300" distR="114300" wp14:anchorId="482B6349" wp14:editId="438CC40E">
            <wp:extent cx="3114675" cy="2266950"/>
            <wp:effectExtent l="0" t="0" r="0" b="0"/>
            <wp:docPr id="18" name="image41.png" descr="BinaryScopeChangeRange.PNG"/>
            <wp:cNvGraphicFramePr/>
            <a:graphic xmlns:a="http://schemas.openxmlformats.org/drawingml/2006/main">
              <a:graphicData uri="http://schemas.openxmlformats.org/drawingml/2006/picture">
                <pic:pic xmlns:pic="http://schemas.openxmlformats.org/drawingml/2006/picture">
                  <pic:nvPicPr>
                    <pic:cNvPr id="0" name="image41.png" descr="BinaryScopeChangeRange.PNG"/>
                    <pic:cNvPicPr preferRelativeResize="0"/>
                  </pic:nvPicPr>
                  <pic:blipFill>
                    <a:blip r:embed="rId15"/>
                    <a:srcRect/>
                    <a:stretch>
                      <a:fillRect/>
                    </a:stretch>
                  </pic:blipFill>
                  <pic:spPr>
                    <a:xfrm>
                      <a:off x="0" y="0"/>
                      <a:ext cx="3114675" cy="2266950"/>
                    </a:xfrm>
                    <a:prstGeom prst="rect">
                      <a:avLst/>
                    </a:prstGeom>
                    <a:ln/>
                  </pic:spPr>
                </pic:pic>
              </a:graphicData>
            </a:graphic>
          </wp:inline>
        </w:drawing>
      </w:r>
    </w:p>
    <w:p w14:paraId="110BF6A5" w14:textId="3563AFCB" w:rsidR="00536A89" w:rsidRDefault="00A90F38" w:rsidP="00A90F38">
      <w:pPr>
        <w:pStyle w:val="Caption"/>
        <w:jc w:val="center"/>
      </w:pPr>
      <w:bookmarkStart w:id="45" w:name="_Ref412491812"/>
      <w:r>
        <w:t xml:space="preserve">Figure </w:t>
      </w:r>
      <w:fldSimple w:instr=" SEQ Figure \* ARABIC ">
        <w:r w:rsidR="00040FD4">
          <w:rPr>
            <w:noProof/>
          </w:rPr>
          <w:t>5</w:t>
        </w:r>
      </w:fldSimple>
      <w:bookmarkEnd w:id="45"/>
      <w:r>
        <w:t xml:space="preserve"> Bits generated by the Bernoulli Binary Generator</w:t>
      </w:r>
    </w:p>
    <w:p w14:paraId="123D08D0" w14:textId="77777777" w:rsidR="00A90F38" w:rsidRDefault="00FC53B7" w:rsidP="00A90F38">
      <w:pPr>
        <w:keepNext/>
        <w:ind w:left="1440"/>
        <w:contextualSpacing/>
        <w:jc w:val="center"/>
      </w:pPr>
      <w:r>
        <w:rPr>
          <w:noProof/>
        </w:rPr>
        <w:drawing>
          <wp:inline distT="114300" distB="114300" distL="114300" distR="114300" wp14:anchorId="63A423F4" wp14:editId="2B043B2F">
            <wp:extent cx="3133725" cy="2286000"/>
            <wp:effectExtent l="0" t="0" r="0" b="0"/>
            <wp:docPr id="20" name="image43.png" descr="Noise.PNG"/>
            <wp:cNvGraphicFramePr/>
            <a:graphic xmlns:a="http://schemas.openxmlformats.org/drawingml/2006/main">
              <a:graphicData uri="http://schemas.openxmlformats.org/drawingml/2006/picture">
                <pic:pic xmlns:pic="http://schemas.openxmlformats.org/drawingml/2006/picture">
                  <pic:nvPicPr>
                    <pic:cNvPr id="0" name="image43.png" descr="Noise.PNG"/>
                    <pic:cNvPicPr preferRelativeResize="0"/>
                  </pic:nvPicPr>
                  <pic:blipFill>
                    <a:blip r:embed="rId16"/>
                    <a:srcRect/>
                    <a:stretch>
                      <a:fillRect/>
                    </a:stretch>
                  </pic:blipFill>
                  <pic:spPr>
                    <a:xfrm>
                      <a:off x="0" y="0"/>
                      <a:ext cx="3133725" cy="2286000"/>
                    </a:xfrm>
                    <a:prstGeom prst="rect">
                      <a:avLst/>
                    </a:prstGeom>
                    <a:ln/>
                  </pic:spPr>
                </pic:pic>
              </a:graphicData>
            </a:graphic>
          </wp:inline>
        </w:drawing>
      </w:r>
    </w:p>
    <w:p w14:paraId="1301D83C" w14:textId="1B9CE3B1" w:rsidR="00536A89" w:rsidRDefault="00A90F38" w:rsidP="00A90F38">
      <w:pPr>
        <w:pStyle w:val="Caption"/>
        <w:jc w:val="center"/>
      </w:pPr>
      <w:bookmarkStart w:id="46" w:name="_Ref412491835"/>
      <w:r>
        <w:t xml:space="preserve">Figure </w:t>
      </w:r>
      <w:fldSimple w:instr=" SEQ Figure \* ARABIC ">
        <w:r w:rsidR="00040FD4">
          <w:rPr>
            <w:noProof/>
          </w:rPr>
          <w:t>6</w:t>
        </w:r>
      </w:fldSimple>
      <w:bookmarkEnd w:id="46"/>
      <w:r>
        <w:t xml:space="preserve"> Noise generated by the Gaussian Noise Generator</w:t>
      </w:r>
    </w:p>
    <w:p w14:paraId="4C5BBF2F" w14:textId="77777777" w:rsidR="00A90F38" w:rsidRDefault="00A90F38" w:rsidP="00A90F38">
      <w:pPr>
        <w:ind w:left="1440"/>
        <w:contextualSpacing/>
      </w:pPr>
    </w:p>
    <w:p w14:paraId="0890E5C1" w14:textId="77777777" w:rsidR="00D43083" w:rsidRDefault="00FC53B7" w:rsidP="00D43083">
      <w:pPr>
        <w:keepNext/>
        <w:ind w:left="1440"/>
        <w:contextualSpacing/>
        <w:jc w:val="center"/>
      </w:pPr>
      <w:r>
        <w:rPr>
          <w:noProof/>
        </w:rPr>
        <w:lastRenderedPageBreak/>
        <w:drawing>
          <wp:inline distT="114300" distB="114300" distL="114300" distR="114300" wp14:anchorId="5C5F30FF" wp14:editId="4AE785F2">
            <wp:extent cx="3105150" cy="2314575"/>
            <wp:effectExtent l="0" t="0" r="0" b="0"/>
            <wp:docPr id="7" name="image30.png" descr="NoiseplusSignal.PNG"/>
            <wp:cNvGraphicFramePr/>
            <a:graphic xmlns:a="http://schemas.openxmlformats.org/drawingml/2006/main">
              <a:graphicData uri="http://schemas.openxmlformats.org/drawingml/2006/picture">
                <pic:pic xmlns:pic="http://schemas.openxmlformats.org/drawingml/2006/picture">
                  <pic:nvPicPr>
                    <pic:cNvPr id="0" name="image30.png" descr="NoiseplusSignal.PNG"/>
                    <pic:cNvPicPr preferRelativeResize="0"/>
                  </pic:nvPicPr>
                  <pic:blipFill>
                    <a:blip r:embed="rId17"/>
                    <a:srcRect/>
                    <a:stretch>
                      <a:fillRect/>
                    </a:stretch>
                  </pic:blipFill>
                  <pic:spPr>
                    <a:xfrm>
                      <a:off x="0" y="0"/>
                      <a:ext cx="3105150" cy="2314575"/>
                    </a:xfrm>
                    <a:prstGeom prst="rect">
                      <a:avLst/>
                    </a:prstGeom>
                    <a:ln/>
                  </pic:spPr>
                </pic:pic>
              </a:graphicData>
            </a:graphic>
          </wp:inline>
        </w:drawing>
      </w:r>
    </w:p>
    <w:p w14:paraId="48D1236E" w14:textId="2EF013E7" w:rsidR="00536A89" w:rsidRDefault="00D43083" w:rsidP="00D43083">
      <w:pPr>
        <w:pStyle w:val="Caption"/>
        <w:jc w:val="center"/>
      </w:pPr>
      <w:bookmarkStart w:id="47" w:name="_Ref412491915"/>
      <w:r>
        <w:t xml:space="preserve">Figure </w:t>
      </w:r>
      <w:fldSimple w:instr=" SEQ Figure \* ARABIC ">
        <w:r w:rsidR="00040FD4">
          <w:rPr>
            <w:noProof/>
          </w:rPr>
          <w:t>7</w:t>
        </w:r>
      </w:fldSimple>
      <w:bookmarkEnd w:id="47"/>
      <w:r>
        <w:t xml:space="preserve"> Generated Signal plus Noise</w:t>
      </w:r>
    </w:p>
    <w:p w14:paraId="1A48FE31" w14:textId="0946E0CB" w:rsidR="00536A89" w:rsidRDefault="00D43083" w:rsidP="00D43083">
      <w:pPr>
        <w:ind w:left="1440"/>
        <w:contextualSpacing/>
        <w:jc w:val="center"/>
      </w:pPr>
      <w:r>
        <w:rPr>
          <w:noProof/>
        </w:rPr>
        <w:drawing>
          <wp:inline distT="0" distB="0" distL="0" distR="0" wp14:anchorId="3FED7B38" wp14:editId="5A8CA024">
            <wp:extent cx="5943600" cy="4051300"/>
            <wp:effectExtent l="0" t="0" r="0" b="6350"/>
            <wp:docPr id="13" name="image36.png" descr="integration.PNG"/>
            <wp:cNvGraphicFramePr/>
            <a:graphic xmlns:a="http://schemas.openxmlformats.org/drawingml/2006/main">
              <a:graphicData uri="http://schemas.openxmlformats.org/drawingml/2006/picture">
                <pic:pic xmlns:pic="http://schemas.openxmlformats.org/drawingml/2006/picture">
                  <pic:nvPicPr>
                    <pic:cNvPr id="0" name="image36.png" descr="integration.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5943600" cy="4051300"/>
                    </a:xfrm>
                    <a:prstGeom prst="rect">
                      <a:avLst/>
                    </a:prstGeom>
                    <a:ln/>
                  </pic:spPr>
                </pic:pic>
              </a:graphicData>
            </a:graphic>
          </wp:inline>
        </w:drawing>
      </w:r>
      <w:r>
        <w:rPr>
          <w:noProof/>
        </w:rPr>
        <mc:AlternateContent>
          <mc:Choice Requires="wps">
            <w:drawing>
              <wp:anchor distT="0" distB="0" distL="114300" distR="114300" simplePos="0" relativeHeight="251663360" behindDoc="0" locked="0" layoutInCell="1" allowOverlap="1" wp14:anchorId="33E4A5B7" wp14:editId="46E99335">
                <wp:simplePos x="0" y="0"/>
                <wp:positionH relativeFrom="column">
                  <wp:posOffset>190500</wp:posOffset>
                </wp:positionH>
                <wp:positionV relativeFrom="paragraph">
                  <wp:posOffset>4108450</wp:posOffset>
                </wp:positionV>
                <wp:extent cx="59436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60F3678E" w14:textId="7385AD86" w:rsidR="003C2CDC" w:rsidRPr="00E94E09" w:rsidRDefault="003C2CDC" w:rsidP="00D43083">
                            <w:pPr>
                              <w:pStyle w:val="Caption"/>
                              <w:jc w:val="center"/>
                              <w:rPr>
                                <w:noProof/>
                                <w:color w:val="000000"/>
                                <w:szCs w:val="20"/>
                              </w:rPr>
                            </w:pPr>
                            <w:bookmarkStart w:id="48" w:name="_Ref412491966"/>
                            <w:r>
                              <w:t xml:space="preserve">Figure </w:t>
                            </w:r>
                            <w:fldSimple w:instr=" SEQ Figure \* ARABIC ">
                              <w:r w:rsidR="00040FD4">
                                <w:rPr>
                                  <w:noProof/>
                                </w:rPr>
                                <w:t>8</w:t>
                              </w:r>
                            </w:fldSimple>
                            <w:bookmarkEnd w:id="48"/>
                            <w:r>
                              <w:t xml:space="preserve"> Result after the integration and dump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E4A5B7" id="_x0000_t202" coordsize="21600,21600" o:spt="202" path="m,l,21600r21600,l21600,xe">
                <v:stroke joinstyle="miter"/>
                <v:path gradientshapeok="t" o:connecttype="rect"/>
              </v:shapetype>
              <v:shape id="Text Box 1" o:spid="_x0000_s1026" type="#_x0000_t202" style="position:absolute;left:0;text-align:left;margin-left:15pt;margin-top:323.5pt;width: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" stroked="f">
                <v:textbox style="mso-fit-shape-to-text:t" inset="0,0,0,0">
                  <w:txbxContent>
                    <w:p w14:paraId="60F3678E" w14:textId="7385AD86" w:rsidR="003C2CDC" w:rsidRPr="00E94E09" w:rsidRDefault="003C2CDC" w:rsidP="00D43083">
                      <w:pPr>
                        <w:pStyle w:val="Caption"/>
                        <w:jc w:val="center"/>
                        <w:rPr>
                          <w:noProof/>
                          <w:color w:val="000000"/>
                          <w:szCs w:val="20"/>
                        </w:rPr>
                      </w:pPr>
                      <w:bookmarkStart w:id="48" w:name="_Ref412491966"/>
                      <w:r>
                        <w:t xml:space="preserve">Figure </w:t>
                      </w:r>
                      <w:r>
                        <w:fldChar w:fldCharType="begin"/>
                      </w:r>
                      <w:r>
                        <w:instrText xml:space="preserve"> SEQ Figure \* ARABIC </w:instrText>
                      </w:r>
                      <w:r>
                        <w:fldChar w:fldCharType="separate"/>
                      </w:r>
                      <w:r w:rsidR="00040FD4">
                        <w:rPr>
                          <w:noProof/>
                        </w:rPr>
                        <w:t>8</w:t>
                      </w:r>
                      <w:r>
                        <w:fldChar w:fldCharType="end"/>
                      </w:r>
                      <w:bookmarkEnd w:id="48"/>
                      <w:r>
                        <w:t xml:space="preserve"> Result after the integration and dump</w:t>
                      </w:r>
                    </w:p>
                  </w:txbxContent>
                </v:textbox>
                <w10:wrap type="square"/>
              </v:shape>
            </w:pict>
          </mc:Fallback>
        </mc:AlternateContent>
      </w:r>
    </w:p>
    <w:p w14:paraId="63DE7BED" w14:textId="29A63FBE" w:rsidR="00457D5C" w:rsidRDefault="00FC53B7" w:rsidP="00457D5C">
      <w:pPr>
        <w:keepNext/>
        <w:numPr>
          <w:ilvl w:val="1"/>
          <w:numId w:val="5"/>
        </w:numPr>
        <w:ind w:hanging="359"/>
        <w:contextualSpacing/>
        <w:jc w:val="center"/>
      </w:pPr>
      <w:r>
        <w:lastRenderedPageBreak/>
        <w:t>Plot the output of the Transmitter to show the randomly generated sequence of waveforms.</w:t>
      </w:r>
    </w:p>
    <w:p w14:paraId="69E8266D" w14:textId="7F315F1F" w:rsidR="003C2CDC" w:rsidRDefault="008D3C9B" w:rsidP="003C2CDC">
      <w:pPr>
        <w:keepNext/>
        <w:ind w:left="1440"/>
        <w:contextualSpacing/>
      </w:pPr>
      <w:r w:rsidRPr="008D3C9B">
        <w:rPr>
          <w:noProof/>
        </w:rPr>
        <w:drawing>
          <wp:inline distT="0" distB="0" distL="0" distR="0" wp14:anchorId="0A171776" wp14:editId="0DE75841">
            <wp:extent cx="5334635" cy="39998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635" cy="3999865"/>
                    </a:xfrm>
                    <a:prstGeom prst="rect">
                      <a:avLst/>
                    </a:prstGeom>
                    <a:noFill/>
                    <a:ln>
                      <a:noFill/>
                    </a:ln>
                  </pic:spPr>
                </pic:pic>
              </a:graphicData>
            </a:graphic>
          </wp:inline>
        </w:drawing>
      </w:r>
    </w:p>
    <w:p w14:paraId="75F34A26" w14:textId="2C09E14A" w:rsidR="00536A89" w:rsidRDefault="00457D5C" w:rsidP="00457D5C">
      <w:pPr>
        <w:pStyle w:val="Caption"/>
        <w:jc w:val="center"/>
      </w:pPr>
      <w:r>
        <w:t xml:space="preserve">Figure </w:t>
      </w:r>
      <w:fldSimple w:instr=" SEQ Figure \* ARABIC ">
        <w:r w:rsidR="00040FD4">
          <w:rPr>
            <w:noProof/>
          </w:rPr>
          <w:t>9</w:t>
        </w:r>
      </w:fldSimple>
      <w:r>
        <w:t xml:space="preserve"> Input Signal </w:t>
      </w:r>
      <w:r w:rsidR="003C2CDC">
        <w:t xml:space="preserve">in Simulink </w:t>
      </w:r>
      <w:r>
        <w:t>and the signal with AWGN of variance 0.5</w:t>
      </w:r>
      <w:r w:rsidR="008D3C9B">
        <w:t xml:space="preserve"> or SNR of 2.2627 dB</w:t>
      </w:r>
    </w:p>
    <w:p w14:paraId="11708C38" w14:textId="0FF2AE01" w:rsidR="00536A89" w:rsidRDefault="00FC53B7">
      <w:pPr>
        <w:numPr>
          <w:ilvl w:val="0"/>
          <w:numId w:val="5"/>
        </w:numPr>
        <w:ind w:hanging="359"/>
        <w:contextualSpacing/>
      </w:pPr>
      <w:r>
        <w:t xml:space="preserve">How much noise must be added to make the signal stream </w:t>
      </w:r>
      <w:r w:rsidR="00CE6809">
        <w:t>unrecognizable</w:t>
      </w:r>
      <w:r>
        <w:t>?</w:t>
      </w:r>
    </w:p>
    <w:p w14:paraId="25BFEFED" w14:textId="4A421F23" w:rsidR="00536A89" w:rsidRDefault="00FC53B7">
      <w:pPr>
        <w:numPr>
          <w:ilvl w:val="1"/>
          <w:numId w:val="5"/>
        </w:numPr>
        <w:ind w:hanging="359"/>
        <w:contextualSpacing/>
      </w:pPr>
      <w:r>
        <w:t xml:space="preserve">The higher the variance of the AWGN added more </w:t>
      </w:r>
      <w:r w:rsidR="00457D5C">
        <w:t>unrecognizable</w:t>
      </w:r>
      <w:r>
        <w:t xml:space="preserve"> became. </w:t>
      </w:r>
      <w:r w:rsidR="00BF7FFE">
        <w:t xml:space="preserve">Beacause it have 3000 samples to recreate the </w:t>
      </w:r>
      <w:r w:rsidR="005646FA">
        <w:t>information, need</w:t>
      </w:r>
      <w:r w:rsidR="00BF7FFE">
        <w:t xml:space="preserve"> a very low SNR to have a more than 50% of error. </w:t>
      </w:r>
      <w:r w:rsidR="00922447">
        <w:t>A extreme case</w:t>
      </w:r>
      <w:r w:rsidR="00040FD4">
        <w:t xml:space="preserve"> of SNR -38.5 dB was used to get a 50% of error is shown in </w:t>
      </w:r>
      <w:r w:rsidR="00922447">
        <w:t xml:space="preserve"> </w:t>
      </w:r>
    </w:p>
    <w:p w14:paraId="1EAD4A37" w14:textId="77777777" w:rsidR="00040FD4" w:rsidRDefault="00040FD4" w:rsidP="00040FD4">
      <w:pPr>
        <w:keepNext/>
        <w:ind w:left="1440"/>
        <w:contextualSpacing/>
      </w:pPr>
      <w:r w:rsidRPr="00040FD4">
        <w:rPr>
          <w:noProof/>
        </w:rPr>
        <w:lastRenderedPageBreak/>
        <w:drawing>
          <wp:inline distT="0" distB="0" distL="0" distR="0" wp14:anchorId="09432A69" wp14:editId="063529A7">
            <wp:extent cx="5943600" cy="298170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981706"/>
                    </a:xfrm>
                    <a:prstGeom prst="rect">
                      <a:avLst/>
                    </a:prstGeom>
                    <a:noFill/>
                    <a:ln>
                      <a:noFill/>
                    </a:ln>
                  </pic:spPr>
                </pic:pic>
              </a:graphicData>
            </a:graphic>
          </wp:inline>
        </w:drawing>
      </w:r>
    </w:p>
    <w:p w14:paraId="35065AD4" w14:textId="763DFEAF" w:rsidR="00CE6809" w:rsidRDefault="00040FD4" w:rsidP="00040FD4">
      <w:pPr>
        <w:pStyle w:val="Caption"/>
      </w:pPr>
      <w:r>
        <w:t xml:space="preserve">Figure </w:t>
      </w:r>
      <w:fldSimple w:instr=" SEQ Figure \* ARABIC ">
        <w:r>
          <w:rPr>
            <w:noProof/>
          </w:rPr>
          <w:t>10</w:t>
        </w:r>
      </w:fldSimple>
      <w:r>
        <w:t xml:space="preserve"> Symbols transmitted and the symbols received with SNR of -38.5 dB and a CBER of 50% in the detection with the energy normalized</w:t>
      </w:r>
    </w:p>
    <w:p w14:paraId="4F6417AF" w14:textId="77777777" w:rsidR="00536A89" w:rsidRDefault="00FC53B7">
      <w:pPr>
        <w:numPr>
          <w:ilvl w:val="0"/>
          <w:numId w:val="5"/>
        </w:numPr>
        <w:ind w:hanging="359"/>
        <w:contextualSpacing/>
      </w:pPr>
      <w:r>
        <w:t>What did you set as the number of samples to be integrated?</w:t>
      </w:r>
    </w:p>
    <w:p w14:paraId="4DED8471" w14:textId="1BF518E2" w:rsidR="00536A89" w:rsidRDefault="00B56E2A">
      <w:pPr>
        <w:numPr>
          <w:ilvl w:val="1"/>
          <w:numId w:val="5"/>
        </w:numPr>
        <w:ind w:hanging="359"/>
        <w:contextualSpacing/>
      </w:pPr>
      <w:r>
        <w:t>The</w:t>
      </w:r>
      <w:r w:rsidR="00FC53B7">
        <w:t xml:space="preserve"> number of samples is 3000. </w:t>
      </w:r>
    </w:p>
    <w:p w14:paraId="2BFEC429" w14:textId="77777777" w:rsidR="00536A89" w:rsidRDefault="00FC53B7">
      <w:pPr>
        <w:numPr>
          <w:ilvl w:val="0"/>
          <w:numId w:val="5"/>
        </w:numPr>
        <w:ind w:hanging="359"/>
        <w:contextualSpacing/>
      </w:pPr>
      <w:r>
        <w:t>What did you notice about the relative energy levels for each of the branches?</w:t>
      </w:r>
    </w:p>
    <w:p w14:paraId="67B81BF4" w14:textId="34A42E74" w:rsidR="00536A89" w:rsidRDefault="00B56E2A">
      <w:pPr>
        <w:numPr>
          <w:ilvl w:val="1"/>
          <w:numId w:val="5"/>
        </w:numPr>
        <w:ind w:hanging="359"/>
        <w:contextualSpacing/>
      </w:pPr>
      <w:r>
        <w:t>The</w:t>
      </w:r>
      <w:r w:rsidR="00FC53B7">
        <w:t xml:space="preserve"> s1 and s2 have the same energy and lower than s3 and s4. </w:t>
      </w:r>
    </w:p>
    <w:p w14:paraId="1D154F49" w14:textId="77777777" w:rsidR="00536A89" w:rsidRDefault="00FC53B7">
      <w:pPr>
        <w:numPr>
          <w:ilvl w:val="0"/>
          <w:numId w:val="5"/>
        </w:numPr>
        <w:ind w:hanging="359"/>
        <w:contextualSpacing/>
      </w:pPr>
      <w:r>
        <w:t>Plot the output of the decision making process, indicating which of the four waveforms were selected. Why is there a delay in the decoded signal relative to the originally transmitted signal?</w:t>
      </w:r>
    </w:p>
    <w:p w14:paraId="558F6FB8" w14:textId="77777777" w:rsidR="00536A89" w:rsidRDefault="00FC53B7">
      <w:pPr>
        <w:numPr>
          <w:ilvl w:val="1"/>
          <w:numId w:val="5"/>
        </w:numPr>
        <w:ind w:hanging="359"/>
        <w:contextualSpacing/>
      </w:pPr>
      <w:r>
        <w:t>The signal was processed offline after the simulation finished so the delay to input and output not happen.</w:t>
      </w:r>
    </w:p>
    <w:p w14:paraId="1ABA44E9" w14:textId="77777777" w:rsidR="00CE6809" w:rsidRDefault="00CE6809" w:rsidP="00CE6809">
      <w:pPr>
        <w:keepNext/>
        <w:ind w:left="1440"/>
        <w:contextualSpacing/>
      </w:pPr>
      <w:r w:rsidRPr="00CE6809">
        <w:rPr>
          <w:noProof/>
        </w:rPr>
        <w:drawing>
          <wp:inline distT="0" distB="0" distL="0" distR="0" wp14:anchorId="2D213C73" wp14:editId="080CCA57">
            <wp:extent cx="5943600" cy="298170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981706"/>
                    </a:xfrm>
                    <a:prstGeom prst="rect">
                      <a:avLst/>
                    </a:prstGeom>
                    <a:noFill/>
                    <a:ln>
                      <a:noFill/>
                    </a:ln>
                  </pic:spPr>
                </pic:pic>
              </a:graphicData>
            </a:graphic>
          </wp:inline>
        </w:drawing>
      </w:r>
    </w:p>
    <w:p w14:paraId="6C0A1874" w14:textId="225C6546" w:rsidR="00CE6809" w:rsidRDefault="00CE6809" w:rsidP="00CE6809">
      <w:pPr>
        <w:pStyle w:val="Caption"/>
      </w:pPr>
      <w:bookmarkStart w:id="49" w:name="_Ref412497004"/>
      <w:r>
        <w:t xml:space="preserve">Figure </w:t>
      </w:r>
      <w:fldSimple w:instr=" SEQ Figure \* ARABIC ">
        <w:r w:rsidR="00040FD4">
          <w:rPr>
            <w:noProof/>
          </w:rPr>
          <w:t>11</w:t>
        </w:r>
      </w:fldSimple>
      <w:bookmarkEnd w:id="49"/>
      <w:r>
        <w:t xml:space="preserve"> Symbols transmitted and the symbols received and no errors in the detection with the energy normalized</w:t>
      </w:r>
    </w:p>
    <w:p w14:paraId="1106107E" w14:textId="3D94AB53" w:rsidR="00825C96" w:rsidRDefault="00825C96" w:rsidP="00825C96">
      <w:pPr>
        <w:numPr>
          <w:ilvl w:val="0"/>
          <w:numId w:val="5"/>
        </w:numPr>
        <w:contextualSpacing/>
      </w:pPr>
      <w:r>
        <w:lastRenderedPageBreak/>
        <w:t>Suppose you removed the energy subtraction for all the branches. Does the BER performance of the system change?</w:t>
      </w:r>
    </w:p>
    <w:p w14:paraId="2A7DFFF3" w14:textId="70839DA7" w:rsidR="008D3C9B" w:rsidRDefault="008D3C9B" w:rsidP="008D3C9B">
      <w:pPr>
        <w:ind w:left="1080"/>
        <w:contextualSpacing/>
      </w:pPr>
      <w:r>
        <w:t xml:space="preserve"> Yes. </w:t>
      </w:r>
      <w:r w:rsidR="006761CB">
        <w:t xml:space="preserve">Using the same simulation of </w:t>
      </w:r>
      <w:r w:rsidR="006761CB">
        <w:fldChar w:fldCharType="begin"/>
      </w:r>
      <w:r w:rsidR="006761CB">
        <w:instrText xml:space="preserve"> REF _Ref412497004 \h </w:instrText>
      </w:r>
      <w:r w:rsidR="006761CB">
        <w:fldChar w:fldCharType="separate"/>
      </w:r>
      <w:r w:rsidR="006761CB">
        <w:t xml:space="preserve">Figure </w:t>
      </w:r>
      <w:r w:rsidR="006761CB">
        <w:rPr>
          <w:noProof/>
        </w:rPr>
        <w:t>10</w:t>
      </w:r>
      <w:r w:rsidR="006761CB">
        <w:fldChar w:fldCharType="end"/>
      </w:r>
      <w:r w:rsidR="006761CB">
        <w:t xml:space="preserve"> that have BER zero, it goes to BER around 10% because symbols 1and 3 because very similar</w:t>
      </w:r>
      <w:r w:rsidR="00922447">
        <w:t xml:space="preserve"> as shown in </w:t>
      </w:r>
      <w:r w:rsidR="00DC05EB">
        <w:fldChar w:fldCharType="begin"/>
      </w:r>
      <w:r w:rsidR="00DC05EB">
        <w:instrText xml:space="preserve"> REF _Ref412497203 \h </w:instrText>
      </w:r>
      <w:r w:rsidR="00DC05EB">
        <w:fldChar w:fldCharType="separate"/>
      </w:r>
      <w:r w:rsidR="00DC05EB">
        <w:t xml:space="preserve">Figure </w:t>
      </w:r>
      <w:r w:rsidR="00DC05EB">
        <w:rPr>
          <w:noProof/>
        </w:rPr>
        <w:t>11</w:t>
      </w:r>
      <w:r w:rsidR="00DC05EB">
        <w:fldChar w:fldCharType="end"/>
      </w:r>
      <w:r w:rsidR="00DC05EB">
        <w:t>.</w:t>
      </w:r>
      <w:r w:rsidR="006761CB">
        <w:t xml:space="preserve"> </w:t>
      </w:r>
    </w:p>
    <w:p w14:paraId="09EE27E8" w14:textId="77777777" w:rsidR="006761CB" w:rsidRDefault="006761CB" w:rsidP="006761CB">
      <w:pPr>
        <w:keepNext/>
        <w:ind w:left="1080"/>
        <w:contextualSpacing/>
      </w:pPr>
      <w:r w:rsidRPr="006761CB">
        <w:rPr>
          <w:noProof/>
        </w:rPr>
        <w:drawing>
          <wp:inline distT="0" distB="0" distL="0" distR="0" wp14:anchorId="5433684D" wp14:editId="7B5A9A3F">
            <wp:extent cx="5943600" cy="298170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981706"/>
                    </a:xfrm>
                    <a:prstGeom prst="rect">
                      <a:avLst/>
                    </a:prstGeom>
                    <a:noFill/>
                    <a:ln>
                      <a:noFill/>
                    </a:ln>
                  </pic:spPr>
                </pic:pic>
              </a:graphicData>
            </a:graphic>
          </wp:inline>
        </w:drawing>
      </w:r>
    </w:p>
    <w:p w14:paraId="144C1522" w14:textId="5CA9E199" w:rsidR="006761CB" w:rsidRDefault="006761CB" w:rsidP="006761CB">
      <w:pPr>
        <w:pStyle w:val="Caption"/>
      </w:pPr>
      <w:bookmarkStart w:id="50" w:name="_Ref412497203"/>
      <w:r>
        <w:t xml:space="preserve">Figure </w:t>
      </w:r>
      <w:fldSimple w:instr=" SEQ Figure \* ARABIC ">
        <w:r w:rsidR="00040FD4">
          <w:rPr>
            <w:noProof/>
          </w:rPr>
          <w:t>12</w:t>
        </w:r>
      </w:fldSimple>
      <w:bookmarkEnd w:id="50"/>
      <w:r>
        <w:t xml:space="preserve"> </w:t>
      </w:r>
      <w:r w:rsidRPr="00A40474">
        <w:t xml:space="preserve">Symbols transmitted and the symbols received and </w:t>
      </w:r>
      <w:r w:rsidR="00922447">
        <w:t>error of 10%</w:t>
      </w:r>
      <w:r w:rsidRPr="00A40474">
        <w:t xml:space="preserve"> in the dete</w:t>
      </w:r>
      <w:r>
        <w:t>ction without energy normalization</w:t>
      </w:r>
    </w:p>
    <w:p w14:paraId="359C314E" w14:textId="77777777" w:rsidR="00813D77" w:rsidRPr="00813D77" w:rsidRDefault="00813D77" w:rsidP="00813D77"/>
    <w:p w14:paraId="7ABDDBA1" w14:textId="77777777" w:rsidR="00536A89" w:rsidRDefault="00FC53B7">
      <w:pPr>
        <w:pStyle w:val="Heading2"/>
        <w:contextualSpacing w:val="0"/>
      </w:pPr>
      <w:bookmarkStart w:id="51" w:name="h.wiwttive8n2v" w:colFirst="0" w:colLast="0"/>
      <w:bookmarkEnd w:id="51"/>
      <w:r>
        <w:t>Software Implementation</w:t>
      </w:r>
    </w:p>
    <w:p w14:paraId="609F9E01" w14:textId="77777777" w:rsidR="00536A89" w:rsidRDefault="00FC53B7">
      <w:pPr>
        <w:numPr>
          <w:ilvl w:val="0"/>
          <w:numId w:val="3"/>
        </w:numPr>
        <w:ind w:hanging="359"/>
        <w:contextualSpacing/>
      </w:pPr>
      <w:r>
        <w:t>Compare the performance between DBPSK and DQPSK. Which one is better? Justify your answer.</w:t>
      </w:r>
    </w:p>
    <w:p w14:paraId="667D8991" w14:textId="77777777" w:rsidR="00536A89" w:rsidRDefault="00FC53B7">
      <w:pPr>
        <w:numPr>
          <w:ilvl w:val="1"/>
          <w:numId w:val="3"/>
        </w:numPr>
        <w:ind w:hanging="359"/>
        <w:contextualSpacing/>
      </w:pPr>
      <w:r>
        <w:t xml:space="preserve">Both of DBPSK and DQPSK could successfully receive the signal in the form of ‘1010101010101010’ (See Figure in USRP Hardware Implementation). However, considering DQPSK has four phases while DBPSK has only two, so DQPSK has a higher efficiency. </w:t>
      </w:r>
    </w:p>
    <w:p w14:paraId="79136D84" w14:textId="77777777" w:rsidR="00536A89" w:rsidRDefault="00536A89">
      <w:pPr>
        <w:pStyle w:val="Heading1"/>
        <w:contextualSpacing w:val="0"/>
      </w:pPr>
      <w:bookmarkStart w:id="52" w:name="h.42xf2uupkxgy" w:colFirst="0" w:colLast="0"/>
      <w:bookmarkEnd w:id="52"/>
    </w:p>
    <w:p w14:paraId="795D6C17" w14:textId="77777777" w:rsidR="00536A89" w:rsidRDefault="00FC53B7">
      <w:r>
        <w:br w:type="page"/>
      </w:r>
    </w:p>
    <w:p w14:paraId="1008BA66" w14:textId="77777777" w:rsidR="00536A89" w:rsidRDefault="00536A89">
      <w:pPr>
        <w:pStyle w:val="Heading1"/>
        <w:contextualSpacing w:val="0"/>
      </w:pPr>
      <w:bookmarkStart w:id="53" w:name="h.inubxqxy394n" w:colFirst="0" w:colLast="0"/>
      <w:bookmarkEnd w:id="53"/>
    </w:p>
    <w:p w14:paraId="39E3A143" w14:textId="77777777" w:rsidR="00536A89" w:rsidRDefault="00FC53B7">
      <w:pPr>
        <w:pStyle w:val="Heading1"/>
        <w:contextualSpacing w:val="0"/>
      </w:pPr>
      <w:bookmarkStart w:id="54" w:name="h.tbi2fngohmjr" w:colFirst="0" w:colLast="0"/>
      <w:bookmarkEnd w:id="54"/>
      <w:r>
        <w:t>Experimental results demonstrating the operation of the system</w:t>
      </w:r>
    </w:p>
    <w:p w14:paraId="6CAE68BF" w14:textId="77777777" w:rsidR="00536A89" w:rsidRDefault="00FC53B7">
      <w:pPr>
        <w:pStyle w:val="Heading2"/>
        <w:contextualSpacing w:val="0"/>
      </w:pPr>
      <w:bookmarkStart w:id="55" w:name="h.hkpzzei22h24" w:colFirst="0" w:colLast="0"/>
      <w:bookmarkEnd w:id="55"/>
      <w:r>
        <w:t>Software Implementation</w:t>
      </w:r>
    </w:p>
    <w:p w14:paraId="79F54651" w14:textId="77777777" w:rsidR="00536A89" w:rsidRDefault="00FC53B7">
      <w:pPr>
        <w:pStyle w:val="Heading3"/>
        <w:contextualSpacing w:val="0"/>
      </w:pPr>
      <w:bookmarkStart w:id="56" w:name="h.1rwmum4kdobc" w:colFirst="0" w:colLast="0"/>
      <w:bookmarkEnd w:id="56"/>
      <w:r>
        <w:t>Observation Vector Construction</w:t>
      </w:r>
    </w:p>
    <w:p w14:paraId="51979706" w14:textId="77777777" w:rsidR="00536A89" w:rsidRDefault="00FC53B7">
      <w:r>
        <w:rPr>
          <w:noProof/>
        </w:rPr>
        <w:drawing>
          <wp:inline distT="114300" distB="114300" distL="114300" distR="114300" wp14:anchorId="2A1C921F" wp14:editId="251E7F70">
            <wp:extent cx="5872163" cy="3112816"/>
            <wp:effectExtent l="0" t="0" r="0" b="0"/>
            <wp:docPr id="16" name="image39.jpg" descr="6_1symbols.jpg"/>
            <wp:cNvGraphicFramePr/>
            <a:graphic xmlns:a="http://schemas.openxmlformats.org/drawingml/2006/main">
              <a:graphicData uri="http://schemas.openxmlformats.org/drawingml/2006/picture">
                <pic:pic xmlns:pic="http://schemas.openxmlformats.org/drawingml/2006/picture">
                  <pic:nvPicPr>
                    <pic:cNvPr id="0" name="image39.jpg" descr="6_1symbols.jpg"/>
                    <pic:cNvPicPr preferRelativeResize="0"/>
                  </pic:nvPicPr>
                  <pic:blipFill>
                    <a:blip r:embed="rId23"/>
                    <a:srcRect l="9134" t="3040" r="8333" b="4729"/>
                    <a:stretch>
                      <a:fillRect/>
                    </a:stretch>
                  </pic:blipFill>
                  <pic:spPr>
                    <a:xfrm>
                      <a:off x="0" y="0"/>
                      <a:ext cx="5872163" cy="3112816"/>
                    </a:xfrm>
                    <a:prstGeom prst="rect">
                      <a:avLst/>
                    </a:prstGeom>
                    <a:ln/>
                  </pic:spPr>
                </pic:pic>
              </a:graphicData>
            </a:graphic>
          </wp:inline>
        </w:drawing>
      </w:r>
    </w:p>
    <w:p w14:paraId="3F8995ED" w14:textId="77FCD2A3" w:rsidR="00536A89" w:rsidRDefault="00FC53B7">
      <w:r>
        <w:t>The simulation results are shown in question</w:t>
      </w:r>
      <w:r w:rsidR="00A556C1">
        <w:t xml:space="preserve"> section</w:t>
      </w:r>
    </w:p>
    <w:p w14:paraId="1C496949" w14:textId="77777777" w:rsidR="00536A89" w:rsidRDefault="00FC53B7">
      <w:pPr>
        <w:pStyle w:val="Heading3"/>
        <w:contextualSpacing w:val="0"/>
      </w:pPr>
      <w:bookmarkStart w:id="57" w:name="h.8ty28g8nmlvt" w:colFirst="0" w:colLast="0"/>
      <w:bookmarkEnd w:id="57"/>
      <w:r>
        <w:lastRenderedPageBreak/>
        <w:t>Maximum-Likelihood Decoder Implementation</w:t>
      </w:r>
    </w:p>
    <w:p w14:paraId="4758D43C" w14:textId="77777777" w:rsidR="00536A89" w:rsidRDefault="00FC53B7">
      <w:pPr>
        <w:pStyle w:val="Heading3"/>
        <w:contextualSpacing w:val="0"/>
      </w:pPr>
      <w:bookmarkStart w:id="58" w:name="h.opivbdppagng" w:colFirst="0" w:colLast="0"/>
      <w:bookmarkEnd w:id="58"/>
      <w:r>
        <w:rPr>
          <w:noProof/>
        </w:rPr>
        <w:drawing>
          <wp:inline distT="114300" distB="114300" distL="114300" distR="114300" wp14:anchorId="1E0BACCD" wp14:editId="40F10865">
            <wp:extent cx="5910263" cy="3128283"/>
            <wp:effectExtent l="0" t="0" r="0" b="0"/>
            <wp:docPr id="19" name="image42.jpg" descr="6_2errors.jpg"/>
            <wp:cNvGraphicFramePr/>
            <a:graphic xmlns:a="http://schemas.openxmlformats.org/drawingml/2006/main">
              <a:graphicData uri="http://schemas.openxmlformats.org/drawingml/2006/picture">
                <pic:pic xmlns:pic="http://schemas.openxmlformats.org/drawingml/2006/picture">
                  <pic:nvPicPr>
                    <pic:cNvPr id="0" name="image42.jpg" descr="6_2errors.jpg"/>
                    <pic:cNvPicPr preferRelativeResize="0"/>
                  </pic:nvPicPr>
                  <pic:blipFill>
                    <a:blip r:embed="rId24"/>
                    <a:srcRect l="9615" t="3156" r="8333" b="5292"/>
                    <a:stretch>
                      <a:fillRect/>
                    </a:stretch>
                  </pic:blipFill>
                  <pic:spPr>
                    <a:xfrm>
                      <a:off x="0" y="0"/>
                      <a:ext cx="5910263" cy="3128283"/>
                    </a:xfrm>
                    <a:prstGeom prst="rect">
                      <a:avLst/>
                    </a:prstGeom>
                    <a:ln/>
                  </pic:spPr>
                </pic:pic>
              </a:graphicData>
            </a:graphic>
          </wp:inline>
        </w:drawing>
      </w:r>
    </w:p>
    <w:p w14:paraId="35D2DCE9" w14:textId="77777777" w:rsidR="00536A89" w:rsidRDefault="00536A89">
      <w:pPr>
        <w:pStyle w:val="Heading3"/>
        <w:contextualSpacing w:val="0"/>
      </w:pPr>
      <w:bookmarkStart w:id="59" w:name="h.3tcz25bucoc8" w:colFirst="0" w:colLast="0"/>
      <w:bookmarkEnd w:id="59"/>
    </w:p>
    <w:p w14:paraId="7571ABAF" w14:textId="77777777" w:rsidR="00536A89" w:rsidRDefault="00FC53B7">
      <w:r>
        <w:t>The set of graphs that I have in word shows the input signal, the transmitted signal and the decoded signal as well as the graph which indicate at what time the errors occur as well as the number of errors over time.  The first and last error in the 100 bit transmission are shown, both should have decoded to symbol 1 but instead were determined to be symbol 3.  The error rate is approximately 12.5%. The only errors that we have observed while deciding these symbols has been symbol 1 decoding as symbol 3. The symbols are randomly distributed with each occurring 25% of the time. This would imply that symbol 1 is only properly decoded around half the time. This is a huge amount of error from one symbol.</w:t>
      </w:r>
    </w:p>
    <w:p w14:paraId="24D45EFF" w14:textId="77777777" w:rsidR="00536A89" w:rsidRDefault="00FC53B7">
      <w:pPr>
        <w:pStyle w:val="Heading3"/>
        <w:contextualSpacing w:val="0"/>
      </w:pPr>
      <w:bookmarkStart w:id="60" w:name="h.eu86yonklgrd" w:colFirst="0" w:colLast="0"/>
      <w:bookmarkEnd w:id="60"/>
      <w:r>
        <w:t>Correlator Realization of a Receiver in Simulink</w:t>
      </w:r>
    </w:p>
    <w:p w14:paraId="024D3162" w14:textId="39299E64" w:rsidR="00536A89" w:rsidRDefault="00A556C1">
      <w:r>
        <w:t>The results are shown in the question section</w:t>
      </w:r>
    </w:p>
    <w:p w14:paraId="666C40C9" w14:textId="77777777" w:rsidR="00536A89" w:rsidRDefault="00FC53B7">
      <w:pPr>
        <w:pStyle w:val="Heading2"/>
        <w:contextualSpacing w:val="0"/>
      </w:pPr>
      <w:bookmarkStart w:id="61" w:name="h.14xkczrf1t4l" w:colFirst="0" w:colLast="0"/>
      <w:bookmarkEnd w:id="61"/>
      <w:r>
        <w:lastRenderedPageBreak/>
        <w:t>USRP Hardware Implementation</w:t>
      </w:r>
    </w:p>
    <w:p w14:paraId="61FE4419" w14:textId="77777777" w:rsidR="00536A89" w:rsidRDefault="00FC53B7">
      <w:pPr>
        <w:pStyle w:val="Heading3"/>
        <w:contextualSpacing w:val="0"/>
      </w:pPr>
      <w:bookmarkStart w:id="62" w:name="h.yyvo31m3h0cw" w:colFirst="0" w:colLast="0"/>
      <w:bookmarkEnd w:id="62"/>
      <w:r>
        <w:rPr>
          <w:noProof/>
        </w:rPr>
        <w:drawing>
          <wp:inline distT="114300" distB="114300" distL="114300" distR="114300" wp14:anchorId="79DBCEF3" wp14:editId="009F2C54">
            <wp:extent cx="1057275" cy="4803775"/>
            <wp:effectExtent l="0" t="0" r="0" b="0"/>
            <wp:docPr id="9" name="image32.png" descr="DBPSKRx_output.png"/>
            <wp:cNvGraphicFramePr/>
            <a:graphic xmlns:a="http://schemas.openxmlformats.org/drawingml/2006/main">
              <a:graphicData uri="http://schemas.openxmlformats.org/drawingml/2006/picture">
                <pic:pic xmlns:pic="http://schemas.openxmlformats.org/drawingml/2006/picture">
                  <pic:nvPicPr>
                    <pic:cNvPr id="0" name="image32.png" descr="DBPSKRx_output.png"/>
                    <pic:cNvPicPr preferRelativeResize="0"/>
                  </pic:nvPicPr>
                  <pic:blipFill>
                    <a:blip r:embed="rId25"/>
                    <a:srcRect t="6327" r="56470" b="8243"/>
                    <a:stretch>
                      <a:fillRect/>
                    </a:stretch>
                  </pic:blipFill>
                  <pic:spPr>
                    <a:xfrm>
                      <a:off x="0" y="0"/>
                      <a:ext cx="1057275" cy="4803775"/>
                    </a:xfrm>
                    <a:prstGeom prst="rect">
                      <a:avLst/>
                    </a:prstGeom>
                    <a:ln/>
                  </pic:spPr>
                </pic:pic>
              </a:graphicData>
            </a:graphic>
          </wp:inline>
        </w:drawing>
      </w:r>
    </w:p>
    <w:p w14:paraId="72876532" w14:textId="77777777" w:rsidR="00536A89" w:rsidRDefault="00536A89"/>
    <w:p w14:paraId="4F422181" w14:textId="77777777" w:rsidR="00536A89" w:rsidRDefault="00FC53B7">
      <w:pPr>
        <w:pStyle w:val="Heading2"/>
        <w:contextualSpacing w:val="0"/>
      </w:pPr>
      <w:bookmarkStart w:id="63" w:name="h.ihx1j0i67kw7" w:colFirst="0" w:colLast="0"/>
      <w:bookmarkEnd w:id="63"/>
      <w:r>
        <w:lastRenderedPageBreak/>
        <w:t>Frame Synchronization</w:t>
      </w:r>
    </w:p>
    <w:p w14:paraId="370C32E5" w14:textId="77777777" w:rsidR="00536A89" w:rsidRDefault="00FC53B7">
      <w:r>
        <w:rPr>
          <w:noProof/>
        </w:rPr>
        <w:drawing>
          <wp:inline distT="114300" distB="114300" distL="114300" distR="114300" wp14:anchorId="7574434A" wp14:editId="0846779B">
            <wp:extent cx="1076325" cy="7626350"/>
            <wp:effectExtent l="0" t="0" r="0" b="0"/>
            <wp:docPr id="14" name="image37.png" descr="manyhelloworld.png"/>
            <wp:cNvGraphicFramePr/>
            <a:graphic xmlns:a="http://schemas.openxmlformats.org/drawingml/2006/main">
              <a:graphicData uri="http://schemas.openxmlformats.org/drawingml/2006/picture">
                <pic:pic xmlns:pic="http://schemas.openxmlformats.org/drawingml/2006/picture">
                  <pic:nvPicPr>
                    <pic:cNvPr id="0" name="image37.png" descr="manyhelloworld.png"/>
                    <pic:cNvPicPr preferRelativeResize="0"/>
                  </pic:nvPicPr>
                  <pic:blipFill>
                    <a:blip r:embed="rId26"/>
                    <a:srcRect t="2027" b="527"/>
                    <a:stretch>
                      <a:fillRect/>
                    </a:stretch>
                  </pic:blipFill>
                  <pic:spPr>
                    <a:xfrm>
                      <a:off x="0" y="0"/>
                      <a:ext cx="1076325" cy="7626350"/>
                    </a:xfrm>
                    <a:prstGeom prst="rect">
                      <a:avLst/>
                    </a:prstGeom>
                    <a:ln/>
                  </pic:spPr>
                </pic:pic>
              </a:graphicData>
            </a:graphic>
          </wp:inline>
        </w:drawing>
      </w:r>
      <w:r>
        <w:br w:type="page"/>
      </w:r>
    </w:p>
    <w:p w14:paraId="6A095DA5" w14:textId="77777777" w:rsidR="00536A89" w:rsidRDefault="00FC53B7">
      <w:pPr>
        <w:pStyle w:val="Heading1"/>
        <w:contextualSpacing w:val="0"/>
      </w:pPr>
      <w:bookmarkStart w:id="64" w:name="h.aunim7j6h56q" w:colFirst="0" w:colLast="0"/>
      <w:bookmarkEnd w:id="64"/>
      <w:r>
        <w:lastRenderedPageBreak/>
        <w:t xml:space="preserve">Conclusion </w:t>
      </w:r>
    </w:p>
    <w:p w14:paraId="045A76B6" w14:textId="77777777" w:rsidR="00536A89" w:rsidRDefault="00536A89"/>
    <w:p w14:paraId="1D88C995" w14:textId="77777777" w:rsidR="00536A89" w:rsidRDefault="00FC53B7">
      <w:r>
        <w:t>In this lab, we finished both software implementation and hardware implementation.</w:t>
      </w:r>
    </w:p>
    <w:p w14:paraId="23AA2C14" w14:textId="77777777" w:rsidR="00536A89" w:rsidRDefault="00536A89"/>
    <w:p w14:paraId="5269B1AA" w14:textId="77777777" w:rsidR="00536A89" w:rsidRDefault="00FC53B7">
      <w:r>
        <w:t xml:space="preserve">In software implementation of the lab, we designed and implemented two different receivers, the matched filter and correlator-based receivers. </w:t>
      </w:r>
    </w:p>
    <w:p w14:paraId="3BD19BA7" w14:textId="77777777" w:rsidR="00536A89" w:rsidRDefault="00536A89"/>
    <w:p w14:paraId="734D27C9" w14:textId="77777777" w:rsidR="00536A89" w:rsidRDefault="00536A89"/>
    <w:p w14:paraId="71FC4D37" w14:textId="77777777" w:rsidR="00536A89" w:rsidRDefault="00536A89"/>
    <w:p w14:paraId="772B3947" w14:textId="77777777" w:rsidR="00536A89" w:rsidRDefault="00536A89"/>
    <w:p w14:paraId="50415433" w14:textId="77777777" w:rsidR="00536A89" w:rsidRDefault="00536A89"/>
    <w:p w14:paraId="754808A8" w14:textId="77777777" w:rsidR="00536A89" w:rsidRDefault="00FC53B7">
      <w:r>
        <w:t xml:space="preserve">In hardware implementation section, two modulation schemes, DBPSK and DQPSK, are implemented using USRP hardware. In a DBPSK system, the input binary sequence is modulated using a DBPSK modulator differentially. One significant advantage of a DBPSK modulation scheme is that we do not need to worry about the carrier recovery as DBPSK could estimates and compensates for frequency and phase differences between a received signal’s carrier wave and the receiver’s local oscillator. In addition, we used Callback function to initiate the parameters such as the Sample time and Samples per frame. One thing needs to pay attention at the receiver end is the downsampling rate of the Raised Cosine Receive Filter. As the Mueller-Muller block also performed downsample for the purpose of calculation, the downsampling rate of the receiver filter is half of the upsampling of the transmitter. Otherwise, we can only receive half samples of the originals. </w:t>
      </w:r>
    </w:p>
    <w:p w14:paraId="678116F4" w14:textId="77777777" w:rsidR="00536A89" w:rsidRDefault="00536A89"/>
    <w:p w14:paraId="5E5A8DA4" w14:textId="77777777" w:rsidR="00536A89" w:rsidRDefault="00FC53B7">
      <w:r>
        <w:t xml:space="preserve">Then, we performed another experiment with DQPSK modulator scheme and we compared the performance of DQPSK with DBPSK.  Even though we could receive correct signals from both systems, considering DQPSK has four phases while DBPSK has only two, so DQPSK has a higher efficiency. </w:t>
      </w:r>
    </w:p>
    <w:p w14:paraId="52F8C835" w14:textId="77777777" w:rsidR="00536A89" w:rsidRDefault="00536A89"/>
    <w:p w14:paraId="2D258E38" w14:textId="77777777" w:rsidR="00536A89" w:rsidRDefault="00FC53B7">
      <w:r>
        <w:t xml:space="preserve">Finally, a frame synchronization approach is designed. It is important for the receiver to know where each frame starts, otherwise the receiver may start to decode in the middle of the frame, which will result scrambled information.  The frame synchronization is implemented by attaching Barker Code with the frame. We first test the system with frame synchronization using Barker code in the Simulink. Next, after we receive the correct message at the receiver, we began to transmit messages over the air via USRP N210. Finally, we received the message, i.e., ‘hello world’, from another USRP successfully. </w:t>
      </w:r>
    </w:p>
    <w:p w14:paraId="14CDC294" w14:textId="77777777" w:rsidR="00536A89" w:rsidRDefault="00536A89"/>
    <w:p w14:paraId="34AE5F23" w14:textId="77777777" w:rsidR="00536A89" w:rsidRDefault="00FC53B7">
      <w:r>
        <w:br w:type="page"/>
      </w:r>
    </w:p>
    <w:p w14:paraId="2084A479" w14:textId="77777777" w:rsidR="00536A89" w:rsidRDefault="00536A89">
      <w:pPr>
        <w:pStyle w:val="Heading1"/>
        <w:contextualSpacing w:val="0"/>
      </w:pPr>
      <w:bookmarkStart w:id="65" w:name="h.50w349i8yvog" w:colFirst="0" w:colLast="0"/>
      <w:bookmarkEnd w:id="65"/>
    </w:p>
    <w:p w14:paraId="1BA678DF" w14:textId="77777777" w:rsidR="00536A89" w:rsidRDefault="00FC53B7">
      <w:pPr>
        <w:pStyle w:val="Heading1"/>
        <w:contextualSpacing w:val="0"/>
      </w:pPr>
      <w:bookmarkStart w:id="66" w:name="h.mx4ija97k9ww" w:colFirst="0" w:colLast="0"/>
      <w:bookmarkEnd w:id="66"/>
      <w:r>
        <w:t>Appendix 1: Matlab code for the Software Implementation</w:t>
      </w:r>
    </w:p>
    <w:p w14:paraId="5C77BE5B" w14:textId="77777777" w:rsidR="00536A89" w:rsidRDefault="00FC53B7">
      <w:pPr>
        <w:pStyle w:val="Heading2"/>
        <w:contextualSpacing w:val="0"/>
      </w:pPr>
      <w:bookmarkStart w:id="67" w:name="h.216pruket3yo" w:colFirst="0" w:colLast="0"/>
      <w:bookmarkEnd w:id="67"/>
      <w:r>
        <w:t>correlator.m</w:t>
      </w:r>
    </w:p>
    <w:p w14:paraId="78CE7D80" w14:textId="77777777" w:rsidR="00536A89" w:rsidRDefault="00FC53B7">
      <w:r>
        <w:rPr>
          <w:rFonts w:ascii="Courier New" w:eastAsia="Courier New" w:hAnsi="Courier New" w:cs="Courier New"/>
          <w:sz w:val="20"/>
        </w:rPr>
        <w:t>clear all;</w:t>
      </w:r>
    </w:p>
    <w:p w14:paraId="24B18C8A" w14:textId="77777777" w:rsidR="00536A89" w:rsidRDefault="00FC53B7">
      <w:r>
        <w:rPr>
          <w:rFonts w:ascii="Courier New" w:eastAsia="Courier New" w:hAnsi="Courier New" w:cs="Courier New"/>
          <w:sz w:val="20"/>
        </w:rPr>
        <w:t>close all;</w:t>
      </w:r>
    </w:p>
    <w:p w14:paraId="4A69597B" w14:textId="77777777" w:rsidR="00536A89" w:rsidRDefault="00FC53B7">
      <w:r>
        <w:rPr>
          <w:rFonts w:ascii="Courier New" w:eastAsia="Courier New" w:hAnsi="Courier New" w:cs="Courier New"/>
          <w:sz w:val="20"/>
        </w:rPr>
        <w:t>clc;</w:t>
      </w:r>
    </w:p>
    <w:p w14:paraId="469AAB3C" w14:textId="77777777" w:rsidR="00536A89" w:rsidRDefault="00FC53B7">
      <w:r>
        <w:rPr>
          <w:rFonts w:ascii="Courier New" w:eastAsia="Courier New" w:hAnsi="Courier New" w:cs="Courier New"/>
          <w:sz w:val="20"/>
        </w:rPr>
        <w:t>number=100;     % total transmission time (300s)/each signal duration (3s)</w:t>
      </w:r>
    </w:p>
    <w:p w14:paraId="36A7F7B0" w14:textId="77777777" w:rsidR="00536A89" w:rsidRDefault="00536A89"/>
    <w:p w14:paraId="64D5DB13" w14:textId="77777777" w:rsidR="00536A89" w:rsidRDefault="00FC53B7">
      <w:r>
        <w:rPr>
          <w:rFonts w:ascii="Courier New" w:eastAsia="Courier New" w:hAnsi="Courier New" w:cs="Courier New"/>
          <w:sz w:val="20"/>
        </w:rPr>
        <w:t>% randomly choose one of the four equiprobable signals</w:t>
      </w:r>
    </w:p>
    <w:p w14:paraId="7B425452" w14:textId="77777777" w:rsidR="00536A89" w:rsidRDefault="00FC53B7">
      <w:r>
        <w:rPr>
          <w:rFonts w:ascii="Courier New" w:eastAsia="Courier New" w:hAnsi="Courier New" w:cs="Courier New"/>
          <w:sz w:val="20"/>
        </w:rPr>
        <w:t>seedUsed = rng;</w:t>
      </w:r>
    </w:p>
    <w:p w14:paraId="3AA9C7A0" w14:textId="77777777" w:rsidR="00536A89" w:rsidRDefault="00536A89"/>
    <w:p w14:paraId="1E5C0617" w14:textId="77777777" w:rsidR="00536A89" w:rsidRDefault="00FC53B7">
      <w:r>
        <w:rPr>
          <w:rFonts w:ascii="Courier New" w:eastAsia="Courier New" w:hAnsi="Courier New" w:cs="Courier New"/>
          <w:sz w:val="20"/>
        </w:rPr>
        <w:t>sampleRate = 1000;</w:t>
      </w:r>
    </w:p>
    <w:p w14:paraId="4B626657" w14:textId="77777777" w:rsidR="00536A89" w:rsidRDefault="00FC53B7">
      <w:r>
        <w:rPr>
          <w:rFonts w:ascii="Courier New" w:eastAsia="Courier New" w:hAnsi="Courier New" w:cs="Courier New"/>
          <w:sz w:val="20"/>
        </w:rPr>
        <w:t>% 1000 samples per second means 3000 samples per signal</w:t>
      </w:r>
    </w:p>
    <w:p w14:paraId="18FCE41C" w14:textId="77777777" w:rsidR="00536A89" w:rsidRDefault="00FC53B7">
      <w:r>
        <w:rPr>
          <w:rFonts w:ascii="Courier New" w:eastAsia="Courier New" w:hAnsi="Courier New" w:cs="Courier New"/>
          <w:sz w:val="20"/>
        </w:rPr>
        <w:t>time = linspace(0,3,3*sampleRate);</w:t>
      </w:r>
    </w:p>
    <w:p w14:paraId="38C7CB1B" w14:textId="77777777" w:rsidR="00536A89" w:rsidRDefault="00FC53B7">
      <w:r>
        <w:rPr>
          <w:rFonts w:ascii="Courier New" w:eastAsia="Courier New" w:hAnsi="Courier New" w:cs="Courier New"/>
          <w:sz w:val="20"/>
        </w:rPr>
        <w:t>nsamples = length(time);</w:t>
      </w:r>
    </w:p>
    <w:p w14:paraId="63C7A8D7" w14:textId="77777777" w:rsidR="00536A89" w:rsidRDefault="00536A89"/>
    <w:p w14:paraId="7DA53EBB" w14:textId="77777777" w:rsidR="00536A89" w:rsidRDefault="00FC53B7">
      <w:r>
        <w:rPr>
          <w:rFonts w:ascii="Courier New" w:eastAsia="Courier New" w:hAnsi="Courier New" w:cs="Courier New"/>
          <w:sz w:val="20"/>
        </w:rPr>
        <w:t>s1 = ones(1,nsamples);</w:t>
      </w:r>
    </w:p>
    <w:p w14:paraId="47648B16" w14:textId="77777777" w:rsidR="00536A89" w:rsidRDefault="00FC53B7">
      <w:r>
        <w:rPr>
          <w:rFonts w:ascii="Courier New" w:eastAsia="Courier New" w:hAnsi="Courier New" w:cs="Courier New"/>
          <w:sz w:val="20"/>
        </w:rPr>
        <w:t>s1(2*sampleRate:end) = 0;</w:t>
      </w:r>
    </w:p>
    <w:p w14:paraId="7738AE45" w14:textId="77777777" w:rsidR="00536A89" w:rsidRDefault="00536A89"/>
    <w:p w14:paraId="548280C1" w14:textId="77777777" w:rsidR="00536A89" w:rsidRDefault="00FC53B7">
      <w:r>
        <w:rPr>
          <w:rFonts w:ascii="Courier New" w:eastAsia="Courier New" w:hAnsi="Courier New" w:cs="Courier New"/>
          <w:sz w:val="20"/>
        </w:rPr>
        <w:t>s2 = ones(1,nsamples);</w:t>
      </w:r>
    </w:p>
    <w:p w14:paraId="2D925756" w14:textId="77777777" w:rsidR="00536A89" w:rsidRDefault="00FC53B7">
      <w:r>
        <w:rPr>
          <w:rFonts w:ascii="Courier New" w:eastAsia="Courier New" w:hAnsi="Courier New" w:cs="Courier New"/>
          <w:sz w:val="20"/>
        </w:rPr>
        <w:t>s2(1:sampleRate-1) = 1;</w:t>
      </w:r>
    </w:p>
    <w:p w14:paraId="622D554F" w14:textId="77777777" w:rsidR="00536A89" w:rsidRDefault="00FC53B7">
      <w:r>
        <w:rPr>
          <w:rFonts w:ascii="Courier New" w:eastAsia="Courier New" w:hAnsi="Courier New" w:cs="Courier New"/>
          <w:sz w:val="20"/>
        </w:rPr>
        <w:t>s2(sampleRate:(2*sampleRate)-1) = -1;</w:t>
      </w:r>
    </w:p>
    <w:p w14:paraId="002E9417" w14:textId="77777777" w:rsidR="00536A89" w:rsidRDefault="00FC53B7">
      <w:r>
        <w:rPr>
          <w:rFonts w:ascii="Courier New" w:eastAsia="Courier New" w:hAnsi="Courier New" w:cs="Courier New"/>
          <w:sz w:val="20"/>
        </w:rPr>
        <w:t>s2(2*sampleRate:end) = 0;</w:t>
      </w:r>
    </w:p>
    <w:p w14:paraId="15F3E869" w14:textId="77777777" w:rsidR="00536A89" w:rsidRDefault="00536A89"/>
    <w:p w14:paraId="4927C482" w14:textId="77777777" w:rsidR="00536A89" w:rsidRDefault="00FC53B7">
      <w:r>
        <w:rPr>
          <w:rFonts w:ascii="Courier New" w:eastAsia="Courier New" w:hAnsi="Courier New" w:cs="Courier New"/>
          <w:sz w:val="20"/>
        </w:rPr>
        <w:t>s3 = ones(1,nsamples);</w:t>
      </w:r>
    </w:p>
    <w:p w14:paraId="15AA988F" w14:textId="77777777" w:rsidR="00536A89" w:rsidRDefault="00FC53B7">
      <w:r>
        <w:rPr>
          <w:rFonts w:ascii="Courier New" w:eastAsia="Courier New" w:hAnsi="Courier New" w:cs="Courier New"/>
          <w:sz w:val="20"/>
        </w:rPr>
        <w:t>s3(1:(2*sampleRate)-1) = 1;</w:t>
      </w:r>
    </w:p>
    <w:p w14:paraId="4CAB7021" w14:textId="77777777" w:rsidR="00536A89" w:rsidRDefault="00FC53B7">
      <w:r>
        <w:rPr>
          <w:rFonts w:ascii="Courier New" w:eastAsia="Courier New" w:hAnsi="Courier New" w:cs="Courier New"/>
          <w:sz w:val="20"/>
        </w:rPr>
        <w:t>s3(2*sampleRate:end) = -1;</w:t>
      </w:r>
    </w:p>
    <w:p w14:paraId="67F97515" w14:textId="77777777" w:rsidR="00536A89" w:rsidRDefault="00536A89"/>
    <w:p w14:paraId="680D9153" w14:textId="77777777" w:rsidR="00536A89" w:rsidRDefault="00536A89"/>
    <w:p w14:paraId="6B8D102A" w14:textId="77777777" w:rsidR="00536A89" w:rsidRDefault="00FC53B7">
      <w:r>
        <w:rPr>
          <w:rFonts w:ascii="Courier New" w:eastAsia="Courier New" w:hAnsi="Courier New" w:cs="Courier New"/>
          <w:sz w:val="20"/>
        </w:rPr>
        <w:t>s4 = -1*ones(1,nsamples);</w:t>
      </w:r>
    </w:p>
    <w:p w14:paraId="1DB2147F" w14:textId="77777777" w:rsidR="00536A89" w:rsidRDefault="00536A89"/>
    <w:p w14:paraId="53C8FBB7" w14:textId="77777777" w:rsidR="00536A89" w:rsidRDefault="00FC53B7">
      <w:r>
        <w:rPr>
          <w:rFonts w:ascii="Courier New" w:eastAsia="Courier New" w:hAnsi="Courier New" w:cs="Courier New"/>
          <w:sz w:val="20"/>
        </w:rPr>
        <w:t>figure();</w:t>
      </w:r>
    </w:p>
    <w:p w14:paraId="606D826E" w14:textId="77777777" w:rsidR="00536A89" w:rsidRDefault="00FC53B7">
      <w:r>
        <w:rPr>
          <w:rFonts w:ascii="Courier New" w:eastAsia="Courier New" w:hAnsi="Courier New" w:cs="Courier New"/>
          <w:sz w:val="20"/>
        </w:rPr>
        <w:t>subplot(2,2,1)</w:t>
      </w:r>
    </w:p>
    <w:p w14:paraId="6431A5D4" w14:textId="77777777" w:rsidR="00536A89" w:rsidRDefault="00FC53B7">
      <w:r>
        <w:rPr>
          <w:rFonts w:ascii="Courier New" w:eastAsia="Courier New" w:hAnsi="Courier New" w:cs="Courier New"/>
          <w:sz w:val="20"/>
        </w:rPr>
        <w:t>plot(time,s1);</w:t>
      </w:r>
    </w:p>
    <w:p w14:paraId="5FB3971F" w14:textId="77777777" w:rsidR="00536A89" w:rsidRDefault="00FC53B7">
      <w:r>
        <w:rPr>
          <w:rFonts w:ascii="Courier New" w:eastAsia="Courier New" w:hAnsi="Courier New" w:cs="Courier New"/>
          <w:sz w:val="20"/>
        </w:rPr>
        <w:t>xlabel('time')</w:t>
      </w:r>
    </w:p>
    <w:p w14:paraId="07B969B1" w14:textId="77777777" w:rsidR="00536A89" w:rsidRDefault="00FC53B7">
      <w:r>
        <w:rPr>
          <w:rFonts w:ascii="Courier New" w:eastAsia="Courier New" w:hAnsi="Courier New" w:cs="Courier New"/>
          <w:sz w:val="20"/>
        </w:rPr>
        <w:t>ylabel('s1(t)')</w:t>
      </w:r>
    </w:p>
    <w:p w14:paraId="6F184E37" w14:textId="77777777" w:rsidR="00536A89" w:rsidRDefault="00FC53B7">
      <w:r>
        <w:rPr>
          <w:rFonts w:ascii="Courier New" w:eastAsia="Courier New" w:hAnsi="Courier New" w:cs="Courier New"/>
          <w:sz w:val="20"/>
        </w:rPr>
        <w:t>title('Symbol s1(t)')</w:t>
      </w:r>
    </w:p>
    <w:p w14:paraId="127D868D" w14:textId="77777777" w:rsidR="00536A89" w:rsidRDefault="00FC53B7">
      <w:r>
        <w:rPr>
          <w:rFonts w:ascii="Courier New" w:eastAsia="Courier New" w:hAnsi="Courier New" w:cs="Courier New"/>
          <w:sz w:val="20"/>
        </w:rPr>
        <w:t>subplot(2,2,2)</w:t>
      </w:r>
    </w:p>
    <w:p w14:paraId="749F785B" w14:textId="77777777" w:rsidR="00536A89" w:rsidRDefault="00FC53B7">
      <w:r>
        <w:rPr>
          <w:rFonts w:ascii="Courier New" w:eastAsia="Courier New" w:hAnsi="Courier New" w:cs="Courier New"/>
          <w:sz w:val="20"/>
        </w:rPr>
        <w:t>plot(time,s2);</w:t>
      </w:r>
    </w:p>
    <w:p w14:paraId="24D9308C" w14:textId="77777777" w:rsidR="00536A89" w:rsidRDefault="00FC53B7">
      <w:r>
        <w:rPr>
          <w:rFonts w:ascii="Courier New" w:eastAsia="Courier New" w:hAnsi="Courier New" w:cs="Courier New"/>
          <w:sz w:val="20"/>
        </w:rPr>
        <w:t>xlabel('time')</w:t>
      </w:r>
    </w:p>
    <w:p w14:paraId="3B283D82" w14:textId="77777777" w:rsidR="00536A89" w:rsidRDefault="00FC53B7">
      <w:r>
        <w:rPr>
          <w:rFonts w:ascii="Courier New" w:eastAsia="Courier New" w:hAnsi="Courier New" w:cs="Courier New"/>
          <w:sz w:val="20"/>
        </w:rPr>
        <w:t>ylabel('s2(t)')</w:t>
      </w:r>
    </w:p>
    <w:p w14:paraId="11CC651E" w14:textId="77777777" w:rsidR="00536A89" w:rsidRDefault="00FC53B7">
      <w:r>
        <w:rPr>
          <w:rFonts w:ascii="Courier New" w:eastAsia="Courier New" w:hAnsi="Courier New" w:cs="Courier New"/>
          <w:sz w:val="20"/>
        </w:rPr>
        <w:t>title('Symbol s2(t)')</w:t>
      </w:r>
    </w:p>
    <w:p w14:paraId="694FEEE9" w14:textId="77777777" w:rsidR="00536A89" w:rsidRDefault="00FC53B7">
      <w:r>
        <w:rPr>
          <w:rFonts w:ascii="Courier New" w:eastAsia="Courier New" w:hAnsi="Courier New" w:cs="Courier New"/>
          <w:sz w:val="20"/>
        </w:rPr>
        <w:t>subplot(2,2,3)</w:t>
      </w:r>
    </w:p>
    <w:p w14:paraId="3A8D57A2" w14:textId="77777777" w:rsidR="00536A89" w:rsidRDefault="00FC53B7">
      <w:r>
        <w:rPr>
          <w:rFonts w:ascii="Courier New" w:eastAsia="Courier New" w:hAnsi="Courier New" w:cs="Courier New"/>
          <w:sz w:val="20"/>
        </w:rPr>
        <w:t>plot(time,s3);</w:t>
      </w:r>
    </w:p>
    <w:p w14:paraId="5B67A669" w14:textId="77777777" w:rsidR="00536A89" w:rsidRDefault="00FC53B7">
      <w:r>
        <w:rPr>
          <w:rFonts w:ascii="Courier New" w:eastAsia="Courier New" w:hAnsi="Courier New" w:cs="Courier New"/>
          <w:sz w:val="20"/>
        </w:rPr>
        <w:t>xlabel('time')</w:t>
      </w:r>
    </w:p>
    <w:p w14:paraId="3267EBB4" w14:textId="77777777" w:rsidR="00536A89" w:rsidRDefault="00FC53B7">
      <w:r>
        <w:rPr>
          <w:rFonts w:ascii="Courier New" w:eastAsia="Courier New" w:hAnsi="Courier New" w:cs="Courier New"/>
          <w:sz w:val="20"/>
        </w:rPr>
        <w:lastRenderedPageBreak/>
        <w:t>ylabel('s3(t)')</w:t>
      </w:r>
    </w:p>
    <w:p w14:paraId="57CA1EE6" w14:textId="77777777" w:rsidR="00536A89" w:rsidRDefault="00FC53B7">
      <w:r>
        <w:rPr>
          <w:rFonts w:ascii="Courier New" w:eastAsia="Courier New" w:hAnsi="Courier New" w:cs="Courier New"/>
          <w:sz w:val="20"/>
        </w:rPr>
        <w:t>title('Symbol s3(t)')</w:t>
      </w:r>
    </w:p>
    <w:p w14:paraId="0010347A" w14:textId="77777777" w:rsidR="00536A89" w:rsidRDefault="00FC53B7">
      <w:r>
        <w:rPr>
          <w:rFonts w:ascii="Courier New" w:eastAsia="Courier New" w:hAnsi="Courier New" w:cs="Courier New"/>
          <w:sz w:val="20"/>
        </w:rPr>
        <w:t>subplot(2,2,4)</w:t>
      </w:r>
    </w:p>
    <w:p w14:paraId="08B9D469" w14:textId="77777777" w:rsidR="00536A89" w:rsidRDefault="00FC53B7">
      <w:r>
        <w:rPr>
          <w:rFonts w:ascii="Courier New" w:eastAsia="Courier New" w:hAnsi="Courier New" w:cs="Courier New"/>
          <w:sz w:val="20"/>
        </w:rPr>
        <w:t>plot(time,s4);</w:t>
      </w:r>
    </w:p>
    <w:p w14:paraId="5C167A70" w14:textId="77777777" w:rsidR="00536A89" w:rsidRDefault="00FC53B7">
      <w:r>
        <w:rPr>
          <w:rFonts w:ascii="Courier New" w:eastAsia="Courier New" w:hAnsi="Courier New" w:cs="Courier New"/>
          <w:sz w:val="20"/>
        </w:rPr>
        <w:t>xlabel('time')</w:t>
      </w:r>
    </w:p>
    <w:p w14:paraId="65640E52" w14:textId="77777777" w:rsidR="00536A89" w:rsidRDefault="00FC53B7">
      <w:r>
        <w:rPr>
          <w:rFonts w:ascii="Courier New" w:eastAsia="Courier New" w:hAnsi="Courier New" w:cs="Courier New"/>
          <w:sz w:val="20"/>
        </w:rPr>
        <w:t>ylabel('s4(t)')</w:t>
      </w:r>
    </w:p>
    <w:p w14:paraId="4A863C2D" w14:textId="77777777" w:rsidR="00536A89" w:rsidRDefault="00FC53B7">
      <w:r>
        <w:rPr>
          <w:rFonts w:ascii="Courier New" w:eastAsia="Courier New" w:hAnsi="Courier New" w:cs="Courier New"/>
          <w:sz w:val="20"/>
        </w:rPr>
        <w:t>title('Symbol s4(t)')</w:t>
      </w:r>
    </w:p>
    <w:p w14:paraId="1ABF62C4" w14:textId="77777777" w:rsidR="00536A89" w:rsidRDefault="00536A89"/>
    <w:p w14:paraId="3B3CB991" w14:textId="77777777" w:rsidR="00536A89" w:rsidRDefault="00536A89"/>
    <w:p w14:paraId="23A7CAA4" w14:textId="77777777" w:rsidR="00536A89" w:rsidRDefault="00536A89"/>
    <w:p w14:paraId="7715BCAF" w14:textId="77777777" w:rsidR="00536A89" w:rsidRDefault="00536A89"/>
    <w:p w14:paraId="17F46DE1" w14:textId="77777777" w:rsidR="00536A89" w:rsidRDefault="00FC53B7">
      <w:r>
        <w:rPr>
          <w:rFonts w:ascii="Courier New" w:eastAsia="Courier New" w:hAnsi="Courier New" w:cs="Courier New"/>
          <w:sz w:val="20"/>
        </w:rPr>
        <w:t>% zero mean white Gaussian noise of variance 0.5 added</w:t>
      </w:r>
    </w:p>
    <w:p w14:paraId="1727FE39" w14:textId="77777777" w:rsidR="00536A89" w:rsidRDefault="00FC53B7">
      <w:r>
        <w:rPr>
          <w:rFonts w:ascii="Courier New" w:eastAsia="Courier New" w:hAnsi="Courier New" w:cs="Courier New"/>
          <w:sz w:val="20"/>
        </w:rPr>
        <w:t>outputTotal = zeros(1, nsamples * number);</w:t>
      </w:r>
    </w:p>
    <w:p w14:paraId="74508DFF" w14:textId="77777777" w:rsidR="00536A89" w:rsidRDefault="00FC53B7">
      <w:r>
        <w:rPr>
          <w:rFonts w:ascii="Courier New" w:eastAsia="Courier New" w:hAnsi="Courier New" w:cs="Courier New"/>
          <w:sz w:val="20"/>
        </w:rPr>
        <w:t>totalTime = linspace(0,3*number,nsamples * number);</w:t>
      </w:r>
    </w:p>
    <w:p w14:paraId="51645FCE" w14:textId="77777777" w:rsidR="00536A89" w:rsidRDefault="00FC53B7">
      <w:r>
        <w:rPr>
          <w:rFonts w:ascii="Courier New" w:eastAsia="Courier New" w:hAnsi="Courier New" w:cs="Courier New"/>
          <w:sz w:val="20"/>
        </w:rPr>
        <w:t>inputTotal = zeros(1, nsamples * number);</w:t>
      </w:r>
    </w:p>
    <w:p w14:paraId="12BC3888" w14:textId="77777777" w:rsidR="00536A89" w:rsidRDefault="00FC53B7">
      <w:r>
        <w:rPr>
          <w:rFonts w:ascii="Courier New" w:eastAsia="Courier New" w:hAnsi="Courier New" w:cs="Courier New"/>
          <w:sz w:val="20"/>
        </w:rPr>
        <w:t>sumInput = zeros(1,  number);</w:t>
      </w:r>
    </w:p>
    <w:p w14:paraId="59D172F3" w14:textId="77777777" w:rsidR="00536A89" w:rsidRDefault="00FC53B7">
      <w:r>
        <w:rPr>
          <w:rFonts w:ascii="Courier New" w:eastAsia="Courier New" w:hAnsi="Courier New" w:cs="Courier New"/>
          <w:sz w:val="20"/>
        </w:rPr>
        <w:t>sumOutput = zeros(1, number);</w:t>
      </w:r>
    </w:p>
    <w:p w14:paraId="5333C14C" w14:textId="77777777" w:rsidR="00536A89" w:rsidRDefault="00FC53B7">
      <w:r>
        <w:rPr>
          <w:rFonts w:ascii="Courier New" w:eastAsia="Courier New" w:hAnsi="Courier New" w:cs="Courier New"/>
          <w:sz w:val="20"/>
        </w:rPr>
        <w:t>variance = 0.5;</w:t>
      </w:r>
    </w:p>
    <w:p w14:paraId="038B6578" w14:textId="77777777" w:rsidR="00536A89" w:rsidRDefault="00FC53B7">
      <w:r>
        <w:rPr>
          <w:rFonts w:ascii="Courier New" w:eastAsia="Courier New" w:hAnsi="Courier New" w:cs="Courier New"/>
          <w:sz w:val="20"/>
        </w:rPr>
        <w:t>for indexNumber = 1:number</w:t>
      </w:r>
    </w:p>
    <w:p w14:paraId="15C04C71" w14:textId="77777777" w:rsidR="00536A89" w:rsidRDefault="00FC53B7">
      <w:r>
        <w:rPr>
          <w:rFonts w:ascii="Courier New" w:eastAsia="Courier New" w:hAnsi="Courier New" w:cs="Courier New"/>
          <w:sz w:val="20"/>
        </w:rPr>
        <w:t xml:space="preserve">    </w:t>
      </w:r>
    </w:p>
    <w:p w14:paraId="0D414619" w14:textId="77777777" w:rsidR="00536A89" w:rsidRDefault="00FC53B7">
      <w:r>
        <w:rPr>
          <w:rFonts w:ascii="Courier New" w:eastAsia="Courier New" w:hAnsi="Courier New" w:cs="Courier New"/>
          <w:sz w:val="20"/>
        </w:rPr>
        <w:t xml:space="preserve">    </w:t>
      </w:r>
    </w:p>
    <w:p w14:paraId="1C2AE5A8" w14:textId="77777777" w:rsidR="00536A89" w:rsidRDefault="00FC53B7">
      <w:r>
        <w:rPr>
          <w:rFonts w:ascii="Courier New" w:eastAsia="Courier New" w:hAnsi="Courier New" w:cs="Courier New"/>
          <w:sz w:val="20"/>
        </w:rPr>
        <w:t xml:space="preserve">    sdNoise = sqrt(variance);</w:t>
      </w:r>
    </w:p>
    <w:p w14:paraId="34B916D4" w14:textId="77777777" w:rsidR="00536A89" w:rsidRDefault="00FC53B7">
      <w:r>
        <w:rPr>
          <w:rFonts w:ascii="Courier New" w:eastAsia="Courier New" w:hAnsi="Courier New" w:cs="Courier New"/>
          <w:sz w:val="20"/>
        </w:rPr>
        <w:t xml:space="preserve">    noiseArray = sdNoise.*randn(1,nsamples);</w:t>
      </w:r>
    </w:p>
    <w:p w14:paraId="3BAD90B8" w14:textId="77777777" w:rsidR="00536A89" w:rsidRDefault="00FC53B7">
      <w:r>
        <w:rPr>
          <w:rFonts w:ascii="Courier New" w:eastAsia="Courier New" w:hAnsi="Courier New" w:cs="Courier New"/>
          <w:sz w:val="20"/>
        </w:rPr>
        <w:t xml:space="preserve">    nextSignal = randi(4);</w:t>
      </w:r>
    </w:p>
    <w:p w14:paraId="0C95A42F" w14:textId="77777777" w:rsidR="00536A89" w:rsidRDefault="00FC53B7">
      <w:r>
        <w:rPr>
          <w:rFonts w:ascii="Courier New" w:eastAsia="Courier New" w:hAnsi="Courier New" w:cs="Courier New"/>
          <w:sz w:val="20"/>
        </w:rPr>
        <w:t xml:space="preserve">    tempInput = 0;</w:t>
      </w:r>
    </w:p>
    <w:p w14:paraId="63C86189" w14:textId="77777777" w:rsidR="00536A89" w:rsidRDefault="00FC53B7">
      <w:r>
        <w:rPr>
          <w:rFonts w:ascii="Courier New" w:eastAsia="Courier New" w:hAnsi="Courier New" w:cs="Courier New"/>
          <w:sz w:val="20"/>
        </w:rPr>
        <w:t xml:space="preserve">   </w:t>
      </w:r>
    </w:p>
    <w:p w14:paraId="1952A308" w14:textId="77777777" w:rsidR="00536A89" w:rsidRDefault="00FC53B7">
      <w:r>
        <w:rPr>
          <w:rFonts w:ascii="Courier New" w:eastAsia="Courier New" w:hAnsi="Courier New" w:cs="Courier New"/>
          <w:sz w:val="20"/>
        </w:rPr>
        <w:t xml:space="preserve">    switch nextSignal</w:t>
      </w:r>
    </w:p>
    <w:p w14:paraId="124530B7" w14:textId="77777777" w:rsidR="00536A89" w:rsidRDefault="00FC53B7">
      <w:r>
        <w:rPr>
          <w:rFonts w:ascii="Courier New" w:eastAsia="Courier New" w:hAnsi="Courier New" w:cs="Courier New"/>
          <w:sz w:val="20"/>
        </w:rPr>
        <w:t xml:space="preserve">        case 1</w:t>
      </w:r>
    </w:p>
    <w:p w14:paraId="036AA8E9" w14:textId="77777777" w:rsidR="00536A89" w:rsidRDefault="00FC53B7">
      <w:r>
        <w:rPr>
          <w:rFonts w:ascii="Courier New" w:eastAsia="Courier New" w:hAnsi="Courier New" w:cs="Courier New"/>
          <w:sz w:val="20"/>
        </w:rPr>
        <w:t xml:space="preserve">            tempInput = s1;</w:t>
      </w:r>
    </w:p>
    <w:p w14:paraId="2DDEB09D" w14:textId="77777777" w:rsidR="00536A89" w:rsidRDefault="00FC53B7">
      <w:r>
        <w:rPr>
          <w:rFonts w:ascii="Courier New" w:eastAsia="Courier New" w:hAnsi="Courier New" w:cs="Courier New"/>
          <w:sz w:val="20"/>
        </w:rPr>
        <w:t xml:space="preserve">            </w:t>
      </w:r>
    </w:p>
    <w:p w14:paraId="532A32D4" w14:textId="77777777" w:rsidR="00536A89" w:rsidRDefault="00FC53B7">
      <w:r>
        <w:rPr>
          <w:rFonts w:ascii="Courier New" w:eastAsia="Courier New" w:hAnsi="Courier New" w:cs="Courier New"/>
          <w:sz w:val="20"/>
        </w:rPr>
        <w:t xml:space="preserve">        case 2</w:t>
      </w:r>
    </w:p>
    <w:p w14:paraId="14ECC6E9" w14:textId="77777777" w:rsidR="00536A89" w:rsidRDefault="00FC53B7">
      <w:r>
        <w:rPr>
          <w:rFonts w:ascii="Courier New" w:eastAsia="Courier New" w:hAnsi="Courier New" w:cs="Courier New"/>
          <w:sz w:val="20"/>
        </w:rPr>
        <w:t xml:space="preserve">            tempInput = s2;</w:t>
      </w:r>
    </w:p>
    <w:p w14:paraId="5A978E97" w14:textId="77777777" w:rsidR="00536A89" w:rsidRDefault="00FC53B7">
      <w:r>
        <w:rPr>
          <w:rFonts w:ascii="Courier New" w:eastAsia="Courier New" w:hAnsi="Courier New" w:cs="Courier New"/>
          <w:sz w:val="20"/>
        </w:rPr>
        <w:t xml:space="preserve">            </w:t>
      </w:r>
    </w:p>
    <w:p w14:paraId="03462EAB" w14:textId="77777777" w:rsidR="00536A89" w:rsidRDefault="00FC53B7">
      <w:r>
        <w:rPr>
          <w:rFonts w:ascii="Courier New" w:eastAsia="Courier New" w:hAnsi="Courier New" w:cs="Courier New"/>
          <w:sz w:val="20"/>
        </w:rPr>
        <w:t xml:space="preserve">        case 3</w:t>
      </w:r>
    </w:p>
    <w:p w14:paraId="36791A9B" w14:textId="77777777" w:rsidR="00536A89" w:rsidRDefault="00FC53B7">
      <w:r>
        <w:rPr>
          <w:rFonts w:ascii="Courier New" w:eastAsia="Courier New" w:hAnsi="Courier New" w:cs="Courier New"/>
          <w:sz w:val="20"/>
        </w:rPr>
        <w:t xml:space="preserve">            tempInput = s3;</w:t>
      </w:r>
    </w:p>
    <w:p w14:paraId="5EFE86E6" w14:textId="77777777" w:rsidR="00536A89" w:rsidRDefault="00FC53B7">
      <w:r>
        <w:rPr>
          <w:rFonts w:ascii="Courier New" w:eastAsia="Courier New" w:hAnsi="Courier New" w:cs="Courier New"/>
          <w:sz w:val="20"/>
        </w:rPr>
        <w:t xml:space="preserve">            </w:t>
      </w:r>
    </w:p>
    <w:p w14:paraId="658A072F" w14:textId="77777777" w:rsidR="00536A89" w:rsidRDefault="00FC53B7">
      <w:r>
        <w:rPr>
          <w:rFonts w:ascii="Courier New" w:eastAsia="Courier New" w:hAnsi="Courier New" w:cs="Courier New"/>
          <w:sz w:val="20"/>
        </w:rPr>
        <w:t xml:space="preserve">        case 4</w:t>
      </w:r>
    </w:p>
    <w:p w14:paraId="7B4289E9" w14:textId="77777777" w:rsidR="00536A89" w:rsidRDefault="00FC53B7">
      <w:r>
        <w:rPr>
          <w:rFonts w:ascii="Courier New" w:eastAsia="Courier New" w:hAnsi="Courier New" w:cs="Courier New"/>
          <w:sz w:val="20"/>
        </w:rPr>
        <w:t xml:space="preserve">            tempInput= s4;</w:t>
      </w:r>
    </w:p>
    <w:p w14:paraId="42B1A8CE" w14:textId="77777777" w:rsidR="00536A89" w:rsidRDefault="00FC53B7">
      <w:r>
        <w:rPr>
          <w:rFonts w:ascii="Courier New" w:eastAsia="Courier New" w:hAnsi="Courier New" w:cs="Courier New"/>
          <w:sz w:val="20"/>
        </w:rPr>
        <w:t xml:space="preserve">            </w:t>
      </w:r>
    </w:p>
    <w:p w14:paraId="34A5B5BD" w14:textId="77777777" w:rsidR="00536A89" w:rsidRDefault="00FC53B7">
      <w:r>
        <w:rPr>
          <w:rFonts w:ascii="Courier New" w:eastAsia="Courier New" w:hAnsi="Courier New" w:cs="Courier New"/>
          <w:sz w:val="20"/>
        </w:rPr>
        <w:t xml:space="preserve">    end</w:t>
      </w:r>
    </w:p>
    <w:p w14:paraId="5439D166" w14:textId="77777777" w:rsidR="00536A89" w:rsidRDefault="00FC53B7">
      <w:r>
        <w:rPr>
          <w:rFonts w:ascii="Courier New" w:eastAsia="Courier New" w:hAnsi="Courier New" w:cs="Courier New"/>
          <w:sz w:val="20"/>
        </w:rPr>
        <w:t xml:space="preserve">    tempOutput = tempInput + noiseArray;</w:t>
      </w:r>
    </w:p>
    <w:p w14:paraId="492329AB" w14:textId="77777777" w:rsidR="00536A89" w:rsidRDefault="00FC53B7">
      <w:r>
        <w:rPr>
          <w:rFonts w:ascii="Courier New" w:eastAsia="Courier New" w:hAnsi="Courier New" w:cs="Courier New"/>
          <w:sz w:val="20"/>
        </w:rPr>
        <w:t xml:space="preserve">    inputTotal(1+((indexNumber-1)*nsamples):indexNumber*nsamples) = tempInput;</w:t>
      </w:r>
    </w:p>
    <w:p w14:paraId="65026960" w14:textId="77777777" w:rsidR="00536A89" w:rsidRDefault="00FC53B7">
      <w:r>
        <w:rPr>
          <w:rFonts w:ascii="Courier New" w:eastAsia="Courier New" w:hAnsi="Courier New" w:cs="Courier New"/>
          <w:sz w:val="20"/>
        </w:rPr>
        <w:t xml:space="preserve">    outputTotal(1+((indexNumber-1)*nsamples):indexNumber*nsamples) = tempOutput;</w:t>
      </w:r>
    </w:p>
    <w:p w14:paraId="28916311" w14:textId="77777777" w:rsidR="00536A89" w:rsidRDefault="00FC53B7">
      <w:r>
        <w:rPr>
          <w:rFonts w:ascii="Courier New" w:eastAsia="Courier New" w:hAnsi="Courier New" w:cs="Courier New"/>
          <w:sz w:val="20"/>
        </w:rPr>
        <w:t xml:space="preserve">    </w:t>
      </w:r>
    </w:p>
    <w:p w14:paraId="6C9238D2" w14:textId="77777777" w:rsidR="00536A89" w:rsidRDefault="00FC53B7">
      <w:r>
        <w:rPr>
          <w:rFonts w:ascii="Courier New" w:eastAsia="Courier New" w:hAnsi="Courier New" w:cs="Courier New"/>
          <w:sz w:val="20"/>
        </w:rPr>
        <w:t xml:space="preserve">    </w:t>
      </w:r>
    </w:p>
    <w:p w14:paraId="409AD297" w14:textId="77777777" w:rsidR="00536A89" w:rsidRDefault="00FC53B7">
      <w:r>
        <w:rPr>
          <w:rFonts w:ascii="Courier New" w:eastAsia="Courier New" w:hAnsi="Courier New" w:cs="Courier New"/>
          <w:sz w:val="20"/>
        </w:rPr>
        <w:t>end</w:t>
      </w:r>
    </w:p>
    <w:p w14:paraId="0E8DBFE7" w14:textId="77777777" w:rsidR="00536A89" w:rsidRDefault="00FC53B7">
      <w:r>
        <w:rPr>
          <w:rFonts w:ascii="Courier New" w:eastAsia="Courier New" w:hAnsi="Courier New" w:cs="Courier New"/>
          <w:sz w:val="20"/>
        </w:rPr>
        <w:lastRenderedPageBreak/>
        <w:t>figure();</w:t>
      </w:r>
    </w:p>
    <w:p w14:paraId="6F07BA9C" w14:textId="77777777" w:rsidR="00536A89" w:rsidRDefault="00FC53B7">
      <w:r>
        <w:rPr>
          <w:rFonts w:ascii="Courier New" w:eastAsia="Courier New" w:hAnsi="Courier New" w:cs="Courier New"/>
          <w:sz w:val="20"/>
        </w:rPr>
        <w:t>subplot(1,2,1)</w:t>
      </w:r>
    </w:p>
    <w:p w14:paraId="168EEDA2" w14:textId="77777777" w:rsidR="00536A89" w:rsidRDefault="00FC53B7">
      <w:r>
        <w:rPr>
          <w:rFonts w:ascii="Courier New" w:eastAsia="Courier New" w:hAnsi="Courier New" w:cs="Courier New"/>
          <w:sz w:val="20"/>
        </w:rPr>
        <w:t>plot(totalTime,inputTotal);</w:t>
      </w:r>
    </w:p>
    <w:p w14:paraId="043F162E" w14:textId="77777777" w:rsidR="00536A89" w:rsidRDefault="00FC53B7">
      <w:r>
        <w:rPr>
          <w:rFonts w:ascii="Courier New" w:eastAsia="Courier New" w:hAnsi="Courier New" w:cs="Courier New"/>
          <w:sz w:val="20"/>
        </w:rPr>
        <w:t>xlabel('time(s)')</w:t>
      </w:r>
    </w:p>
    <w:p w14:paraId="03428A47" w14:textId="77777777" w:rsidR="00536A89" w:rsidRDefault="00FC53B7">
      <w:r>
        <w:rPr>
          <w:rFonts w:ascii="Courier New" w:eastAsia="Courier New" w:hAnsi="Courier New" w:cs="Courier New"/>
          <w:sz w:val="20"/>
        </w:rPr>
        <w:t>ylabel('symbols(t)')</w:t>
      </w:r>
    </w:p>
    <w:p w14:paraId="2ABF75AC" w14:textId="77777777" w:rsidR="00536A89" w:rsidRDefault="00FC53B7">
      <w:r>
        <w:rPr>
          <w:rFonts w:ascii="Courier New" w:eastAsia="Courier New" w:hAnsi="Courier New" w:cs="Courier New"/>
          <w:sz w:val="20"/>
        </w:rPr>
        <w:t>ylim([-5 5])</w:t>
      </w:r>
    </w:p>
    <w:p w14:paraId="0E1223F4" w14:textId="77777777" w:rsidR="00536A89" w:rsidRDefault="00FC53B7">
      <w:r>
        <w:rPr>
          <w:rFonts w:ascii="Courier New" w:eastAsia="Courier New" w:hAnsi="Courier New" w:cs="Courier New"/>
          <w:sz w:val="20"/>
        </w:rPr>
        <w:t>title([num2str(number),' symbols for input',]);</w:t>
      </w:r>
    </w:p>
    <w:p w14:paraId="68F9F14C" w14:textId="77777777" w:rsidR="00536A89" w:rsidRDefault="00FC53B7">
      <w:r>
        <w:rPr>
          <w:rFonts w:ascii="Courier New" w:eastAsia="Courier New" w:hAnsi="Courier New" w:cs="Courier New"/>
          <w:sz w:val="20"/>
        </w:rPr>
        <w:t>subplot(1,2,2)</w:t>
      </w:r>
    </w:p>
    <w:p w14:paraId="57AAF083" w14:textId="77777777" w:rsidR="00536A89" w:rsidRDefault="00FC53B7">
      <w:r>
        <w:rPr>
          <w:rFonts w:ascii="Courier New" w:eastAsia="Courier New" w:hAnsi="Courier New" w:cs="Courier New"/>
          <w:sz w:val="20"/>
        </w:rPr>
        <w:t>plot(totalTime,outputTotal);</w:t>
      </w:r>
    </w:p>
    <w:p w14:paraId="53D9ADC0" w14:textId="77777777" w:rsidR="00536A89" w:rsidRDefault="00FC53B7">
      <w:r>
        <w:rPr>
          <w:rFonts w:ascii="Courier New" w:eastAsia="Courier New" w:hAnsi="Courier New" w:cs="Courier New"/>
          <w:sz w:val="20"/>
        </w:rPr>
        <w:t>xlabel('time(s)')</w:t>
      </w:r>
    </w:p>
    <w:p w14:paraId="60EB889F" w14:textId="77777777" w:rsidR="00536A89" w:rsidRDefault="00FC53B7">
      <w:r>
        <w:rPr>
          <w:rFonts w:ascii="Courier New" w:eastAsia="Courier New" w:hAnsi="Courier New" w:cs="Courier New"/>
          <w:sz w:val="20"/>
        </w:rPr>
        <w:t>ylabel('symbols(t)')</w:t>
      </w:r>
    </w:p>
    <w:p w14:paraId="46E52EDA" w14:textId="77777777" w:rsidR="00536A89" w:rsidRDefault="00FC53B7">
      <w:r>
        <w:rPr>
          <w:rFonts w:ascii="Courier New" w:eastAsia="Courier New" w:hAnsi="Courier New" w:cs="Courier New"/>
          <w:sz w:val="20"/>
        </w:rPr>
        <w:t>title([num2str(number),' symbols with AWGN with variance of ', num2str(variance) ]);</w:t>
      </w:r>
    </w:p>
    <w:p w14:paraId="61433B08" w14:textId="77777777" w:rsidR="00536A89" w:rsidRDefault="00FC53B7">
      <w:r>
        <w:rPr>
          <w:rFonts w:ascii="Courier New" w:eastAsia="Courier New" w:hAnsi="Courier New" w:cs="Courier New"/>
          <w:sz w:val="20"/>
        </w:rPr>
        <w:t>ylim([-5 5])</w:t>
      </w:r>
    </w:p>
    <w:p w14:paraId="6B3C99F0" w14:textId="77777777" w:rsidR="00536A89" w:rsidRDefault="00536A89"/>
    <w:p w14:paraId="0EEA8BF2" w14:textId="77777777" w:rsidR="00536A89" w:rsidRDefault="00536A89"/>
    <w:p w14:paraId="57076ADA" w14:textId="77777777" w:rsidR="00536A89" w:rsidRDefault="00536A89"/>
    <w:p w14:paraId="529AFFEA" w14:textId="77777777" w:rsidR="00536A89" w:rsidRDefault="00536A89"/>
    <w:p w14:paraId="1F58A23B" w14:textId="77777777" w:rsidR="00536A89" w:rsidRDefault="00536A89"/>
    <w:p w14:paraId="26546C54" w14:textId="77777777" w:rsidR="00536A89" w:rsidRDefault="00FC53B7">
      <w:r>
        <w:rPr>
          <w:rFonts w:ascii="Courier New" w:eastAsia="Courier New" w:hAnsi="Courier New" w:cs="Courier New"/>
          <w:sz w:val="20"/>
        </w:rPr>
        <w:t>% Define the orthonormal functions {fm(t)}</w:t>
      </w:r>
    </w:p>
    <w:p w14:paraId="0FCCA384" w14:textId="77777777" w:rsidR="00536A89" w:rsidRDefault="00536A89"/>
    <w:p w14:paraId="38A9BFFE" w14:textId="77777777" w:rsidR="00536A89" w:rsidRDefault="00FC53B7">
      <w:r>
        <w:rPr>
          <w:rFonts w:ascii="Courier New" w:eastAsia="Courier New" w:hAnsi="Courier New" w:cs="Courier New"/>
          <w:sz w:val="20"/>
        </w:rPr>
        <w:t>fm1 = ones(1,nsamples);</w:t>
      </w:r>
    </w:p>
    <w:p w14:paraId="63374039" w14:textId="77777777" w:rsidR="00536A89" w:rsidRDefault="00FC53B7">
      <w:r>
        <w:rPr>
          <w:rFonts w:ascii="Courier New" w:eastAsia="Courier New" w:hAnsi="Courier New" w:cs="Courier New"/>
          <w:sz w:val="20"/>
        </w:rPr>
        <w:t>fm1(1:(2*sampleRate)-1) = 1;</w:t>
      </w:r>
    </w:p>
    <w:p w14:paraId="59A7B973" w14:textId="77777777" w:rsidR="00536A89" w:rsidRDefault="00FC53B7">
      <w:r>
        <w:rPr>
          <w:rFonts w:ascii="Courier New" w:eastAsia="Courier New" w:hAnsi="Courier New" w:cs="Courier New"/>
          <w:sz w:val="20"/>
        </w:rPr>
        <w:t>fm1(2*sampleRate:end) = -1;</w:t>
      </w:r>
    </w:p>
    <w:p w14:paraId="12825C74" w14:textId="77777777" w:rsidR="00536A89" w:rsidRDefault="00536A89"/>
    <w:p w14:paraId="2E21824B" w14:textId="77777777" w:rsidR="00536A89" w:rsidRDefault="00536A89"/>
    <w:p w14:paraId="56903AE8" w14:textId="77777777" w:rsidR="00536A89" w:rsidRDefault="00FC53B7">
      <w:r>
        <w:rPr>
          <w:rFonts w:ascii="Courier New" w:eastAsia="Courier New" w:hAnsi="Courier New" w:cs="Courier New"/>
          <w:sz w:val="20"/>
        </w:rPr>
        <w:t>fm2 = zeros(1,nsamples);</w:t>
      </w:r>
    </w:p>
    <w:p w14:paraId="7630B0F1" w14:textId="77777777" w:rsidR="00536A89" w:rsidRDefault="00FC53B7">
      <w:r>
        <w:rPr>
          <w:rFonts w:ascii="Courier New" w:eastAsia="Courier New" w:hAnsi="Courier New" w:cs="Courier New"/>
          <w:sz w:val="20"/>
        </w:rPr>
        <w:t>fm2(2*sampleRate:end) = 1;</w:t>
      </w:r>
    </w:p>
    <w:p w14:paraId="45010583" w14:textId="77777777" w:rsidR="00536A89" w:rsidRDefault="00536A89"/>
    <w:p w14:paraId="533D4516" w14:textId="77777777" w:rsidR="00536A89" w:rsidRDefault="00FC53B7">
      <w:r>
        <w:rPr>
          <w:rFonts w:ascii="Courier New" w:eastAsia="Courier New" w:hAnsi="Courier New" w:cs="Courier New"/>
          <w:sz w:val="20"/>
        </w:rPr>
        <w:t>fm3 = zeros(1,nsamples);</w:t>
      </w:r>
    </w:p>
    <w:p w14:paraId="7090364E" w14:textId="77777777" w:rsidR="00536A89" w:rsidRDefault="00FC53B7">
      <w:r>
        <w:rPr>
          <w:rFonts w:ascii="Courier New" w:eastAsia="Courier New" w:hAnsi="Courier New" w:cs="Courier New"/>
          <w:sz w:val="20"/>
        </w:rPr>
        <w:t>fm3(sampleRate:(2*sampleRate)-1) = -1;</w:t>
      </w:r>
    </w:p>
    <w:p w14:paraId="67803BF4" w14:textId="77777777" w:rsidR="00536A89" w:rsidRDefault="00536A89"/>
    <w:p w14:paraId="3D88F5F4" w14:textId="77777777" w:rsidR="00536A89" w:rsidRDefault="00FC53B7">
      <w:r>
        <w:rPr>
          <w:rFonts w:ascii="Courier New" w:eastAsia="Courier New" w:hAnsi="Courier New" w:cs="Courier New"/>
          <w:sz w:val="20"/>
        </w:rPr>
        <w:t>figure();</w:t>
      </w:r>
    </w:p>
    <w:p w14:paraId="4A506436" w14:textId="77777777" w:rsidR="00536A89" w:rsidRDefault="00FC53B7">
      <w:r>
        <w:rPr>
          <w:rFonts w:ascii="Courier New" w:eastAsia="Courier New" w:hAnsi="Courier New" w:cs="Courier New"/>
          <w:sz w:val="20"/>
        </w:rPr>
        <w:t>subplot(2,2,1)</w:t>
      </w:r>
    </w:p>
    <w:p w14:paraId="09214BE7" w14:textId="77777777" w:rsidR="00536A89" w:rsidRDefault="00FC53B7">
      <w:r>
        <w:rPr>
          <w:rFonts w:ascii="Courier New" w:eastAsia="Courier New" w:hAnsi="Courier New" w:cs="Courier New"/>
          <w:sz w:val="20"/>
        </w:rPr>
        <w:t>plot(time,fm1);</w:t>
      </w:r>
    </w:p>
    <w:p w14:paraId="5D69A00D" w14:textId="77777777" w:rsidR="00536A89" w:rsidRDefault="00FC53B7">
      <w:r>
        <w:rPr>
          <w:rFonts w:ascii="Courier New" w:eastAsia="Courier New" w:hAnsi="Courier New" w:cs="Courier New"/>
          <w:sz w:val="20"/>
        </w:rPr>
        <w:t>xlabel('time')</w:t>
      </w:r>
    </w:p>
    <w:p w14:paraId="382E0956" w14:textId="77777777" w:rsidR="00536A89" w:rsidRDefault="00FC53B7">
      <w:r>
        <w:rPr>
          <w:rFonts w:ascii="Courier New" w:eastAsia="Courier New" w:hAnsi="Courier New" w:cs="Courier New"/>
          <w:sz w:val="20"/>
        </w:rPr>
        <w:t>ylabel('fm1(t)')</w:t>
      </w:r>
    </w:p>
    <w:p w14:paraId="5928F052" w14:textId="77777777" w:rsidR="00536A89" w:rsidRDefault="00FC53B7">
      <w:r>
        <w:rPr>
          <w:rFonts w:ascii="Courier New" w:eastAsia="Courier New" w:hAnsi="Courier New" w:cs="Courier New"/>
          <w:sz w:val="20"/>
        </w:rPr>
        <w:t>title('Orthonormal function fm1(t)')</w:t>
      </w:r>
    </w:p>
    <w:p w14:paraId="12986FF4" w14:textId="77777777" w:rsidR="00536A89" w:rsidRDefault="00FC53B7">
      <w:r>
        <w:rPr>
          <w:rFonts w:ascii="Courier New" w:eastAsia="Courier New" w:hAnsi="Courier New" w:cs="Courier New"/>
          <w:sz w:val="20"/>
        </w:rPr>
        <w:t>subplot(2,2,2)</w:t>
      </w:r>
    </w:p>
    <w:p w14:paraId="7D0BA846" w14:textId="77777777" w:rsidR="00536A89" w:rsidRDefault="00FC53B7">
      <w:r>
        <w:rPr>
          <w:rFonts w:ascii="Courier New" w:eastAsia="Courier New" w:hAnsi="Courier New" w:cs="Courier New"/>
          <w:sz w:val="20"/>
        </w:rPr>
        <w:t>plot(time,fm2);</w:t>
      </w:r>
    </w:p>
    <w:p w14:paraId="43436DF4" w14:textId="77777777" w:rsidR="00536A89" w:rsidRDefault="00FC53B7">
      <w:r>
        <w:rPr>
          <w:rFonts w:ascii="Courier New" w:eastAsia="Courier New" w:hAnsi="Courier New" w:cs="Courier New"/>
          <w:sz w:val="20"/>
        </w:rPr>
        <w:t>xlabel('time')</w:t>
      </w:r>
    </w:p>
    <w:p w14:paraId="0CDE1278" w14:textId="77777777" w:rsidR="00536A89" w:rsidRDefault="00FC53B7">
      <w:r>
        <w:rPr>
          <w:rFonts w:ascii="Courier New" w:eastAsia="Courier New" w:hAnsi="Courier New" w:cs="Courier New"/>
          <w:sz w:val="20"/>
        </w:rPr>
        <w:t>ylabel('fm2(t)')</w:t>
      </w:r>
    </w:p>
    <w:p w14:paraId="3E773D7E" w14:textId="77777777" w:rsidR="00536A89" w:rsidRDefault="00FC53B7">
      <w:r>
        <w:rPr>
          <w:rFonts w:ascii="Courier New" w:eastAsia="Courier New" w:hAnsi="Courier New" w:cs="Courier New"/>
          <w:sz w:val="20"/>
        </w:rPr>
        <w:t>title('Orthonormal function fm2(t)')</w:t>
      </w:r>
    </w:p>
    <w:p w14:paraId="7F7ED194" w14:textId="77777777" w:rsidR="00536A89" w:rsidRDefault="00FC53B7">
      <w:r>
        <w:rPr>
          <w:rFonts w:ascii="Courier New" w:eastAsia="Courier New" w:hAnsi="Courier New" w:cs="Courier New"/>
          <w:sz w:val="20"/>
        </w:rPr>
        <w:t>subplot(2,2,3)</w:t>
      </w:r>
    </w:p>
    <w:p w14:paraId="3F3B0D8E" w14:textId="77777777" w:rsidR="00536A89" w:rsidRDefault="00FC53B7">
      <w:r>
        <w:rPr>
          <w:rFonts w:ascii="Courier New" w:eastAsia="Courier New" w:hAnsi="Courier New" w:cs="Courier New"/>
          <w:sz w:val="20"/>
        </w:rPr>
        <w:t>plot(time,fm3);</w:t>
      </w:r>
    </w:p>
    <w:p w14:paraId="5783E4EA" w14:textId="77777777" w:rsidR="00536A89" w:rsidRDefault="00FC53B7">
      <w:r>
        <w:rPr>
          <w:rFonts w:ascii="Courier New" w:eastAsia="Courier New" w:hAnsi="Courier New" w:cs="Courier New"/>
          <w:sz w:val="20"/>
        </w:rPr>
        <w:t>xlabel('time')</w:t>
      </w:r>
    </w:p>
    <w:p w14:paraId="79F1C729" w14:textId="77777777" w:rsidR="00536A89" w:rsidRDefault="00FC53B7">
      <w:r>
        <w:rPr>
          <w:rFonts w:ascii="Courier New" w:eastAsia="Courier New" w:hAnsi="Courier New" w:cs="Courier New"/>
          <w:sz w:val="20"/>
        </w:rPr>
        <w:t>ylabel('fm3(t)')</w:t>
      </w:r>
    </w:p>
    <w:p w14:paraId="4B726E26" w14:textId="77777777" w:rsidR="00536A89" w:rsidRDefault="00FC53B7">
      <w:r>
        <w:rPr>
          <w:rFonts w:ascii="Courier New" w:eastAsia="Courier New" w:hAnsi="Courier New" w:cs="Courier New"/>
          <w:sz w:val="20"/>
        </w:rPr>
        <w:t>title('Orthonormal function fm3(t)')</w:t>
      </w:r>
    </w:p>
    <w:p w14:paraId="7FF88430" w14:textId="77777777" w:rsidR="00536A89" w:rsidRDefault="00536A89"/>
    <w:p w14:paraId="7BF42436" w14:textId="77777777" w:rsidR="00536A89" w:rsidRDefault="00536A89"/>
    <w:p w14:paraId="601E38B5" w14:textId="77777777" w:rsidR="00536A89" w:rsidRDefault="00FC53B7">
      <w:r>
        <w:rPr>
          <w:rFonts w:ascii="Courier New" w:eastAsia="Courier New" w:hAnsi="Courier New" w:cs="Courier New"/>
          <w:sz w:val="20"/>
        </w:rPr>
        <w:t>% Integration to get observation vector (ov)</w:t>
      </w:r>
    </w:p>
    <w:p w14:paraId="027252CC" w14:textId="77777777" w:rsidR="00536A89" w:rsidRDefault="00536A89"/>
    <w:p w14:paraId="76DF03D1" w14:textId="77777777" w:rsidR="00536A89" w:rsidRDefault="00FC53B7">
      <w:r>
        <w:rPr>
          <w:rFonts w:ascii="Courier New" w:eastAsia="Courier New" w:hAnsi="Courier New" w:cs="Courier New"/>
          <w:sz w:val="20"/>
        </w:rPr>
        <w:t>sumOutputFM = zeros(4, number);</w:t>
      </w:r>
    </w:p>
    <w:p w14:paraId="64A27378" w14:textId="77777777" w:rsidR="00536A89" w:rsidRDefault="00FC53B7">
      <w:r>
        <w:rPr>
          <w:rFonts w:ascii="Courier New" w:eastAsia="Courier New" w:hAnsi="Courier New" w:cs="Courier New"/>
          <w:sz w:val="20"/>
        </w:rPr>
        <w:t>sumOutputSignalS = zeros(4, number);</w:t>
      </w:r>
    </w:p>
    <w:p w14:paraId="4734ADD1" w14:textId="77777777" w:rsidR="00536A89" w:rsidRDefault="00FC53B7">
      <w:r>
        <w:rPr>
          <w:rFonts w:ascii="Courier New" w:eastAsia="Courier New" w:hAnsi="Courier New" w:cs="Courier New"/>
          <w:sz w:val="20"/>
        </w:rPr>
        <w:t>for indexNumber = 1:number</w:t>
      </w:r>
    </w:p>
    <w:p w14:paraId="4AFD01FE" w14:textId="77777777" w:rsidR="00536A89" w:rsidRDefault="00FC53B7">
      <w:r>
        <w:rPr>
          <w:rFonts w:ascii="Courier New" w:eastAsia="Courier New" w:hAnsi="Courier New" w:cs="Courier New"/>
          <w:sz w:val="20"/>
        </w:rPr>
        <w:t xml:space="preserve">    </w:t>
      </w:r>
    </w:p>
    <w:p w14:paraId="674249A8" w14:textId="77777777" w:rsidR="00536A89" w:rsidRDefault="00FC53B7">
      <w:r>
        <w:rPr>
          <w:rFonts w:ascii="Courier New" w:eastAsia="Courier New" w:hAnsi="Courier New" w:cs="Courier New"/>
          <w:sz w:val="20"/>
        </w:rPr>
        <w:t xml:space="preserve">    </w:t>
      </w:r>
    </w:p>
    <w:p w14:paraId="7510B0CF" w14:textId="77777777" w:rsidR="00536A89" w:rsidRDefault="00FC53B7">
      <w:r>
        <w:rPr>
          <w:rFonts w:ascii="Courier New" w:eastAsia="Courier New" w:hAnsi="Courier New" w:cs="Courier New"/>
          <w:sz w:val="20"/>
        </w:rPr>
        <w:t xml:space="preserve">  </w:t>
      </w:r>
    </w:p>
    <w:p w14:paraId="1C5BDBEE" w14:textId="77777777" w:rsidR="00536A89" w:rsidRDefault="00FC53B7">
      <w:r>
        <w:rPr>
          <w:rFonts w:ascii="Courier New" w:eastAsia="Courier New" w:hAnsi="Courier New" w:cs="Courier New"/>
          <w:sz w:val="20"/>
        </w:rPr>
        <w:t xml:space="preserve">    currentReceivedSymbol = outputTotal(1+((indexNumber-1)*nsamples):indexNumber*nsamples);</w:t>
      </w:r>
    </w:p>
    <w:p w14:paraId="0B10EE24" w14:textId="77777777" w:rsidR="00536A89" w:rsidRDefault="00FC53B7">
      <w:r>
        <w:rPr>
          <w:rFonts w:ascii="Courier New" w:eastAsia="Courier New" w:hAnsi="Courier New" w:cs="Courier New"/>
          <w:sz w:val="20"/>
        </w:rPr>
        <w:t xml:space="preserve">    </w:t>
      </w:r>
    </w:p>
    <w:p w14:paraId="238C82CB" w14:textId="77777777" w:rsidR="00536A89" w:rsidRDefault="00FC53B7">
      <w:r>
        <w:rPr>
          <w:rFonts w:ascii="Courier New" w:eastAsia="Courier New" w:hAnsi="Courier New" w:cs="Courier New"/>
          <w:sz w:val="20"/>
        </w:rPr>
        <w:t xml:space="preserve">    multi1 = (currentReceivedSymbol .* s1);</w:t>
      </w:r>
    </w:p>
    <w:p w14:paraId="6082638F" w14:textId="77777777" w:rsidR="00536A89" w:rsidRDefault="00FC53B7">
      <w:r>
        <w:rPr>
          <w:rFonts w:ascii="Courier New" w:eastAsia="Courier New" w:hAnsi="Courier New" w:cs="Courier New"/>
          <w:sz w:val="20"/>
        </w:rPr>
        <w:t xml:space="preserve">    sumOutput(1,indexNumber) = sum(multi1);</w:t>
      </w:r>
    </w:p>
    <w:p w14:paraId="05325F89" w14:textId="77777777" w:rsidR="00536A89" w:rsidRDefault="00FC53B7">
      <w:r>
        <w:rPr>
          <w:rFonts w:ascii="Courier New" w:eastAsia="Courier New" w:hAnsi="Courier New" w:cs="Courier New"/>
          <w:sz w:val="20"/>
        </w:rPr>
        <w:t xml:space="preserve">        multi2 = (currentReceivedSymbol .* s2);</w:t>
      </w:r>
    </w:p>
    <w:p w14:paraId="7887C489" w14:textId="77777777" w:rsidR="00536A89" w:rsidRDefault="00FC53B7">
      <w:r>
        <w:rPr>
          <w:rFonts w:ascii="Courier New" w:eastAsia="Courier New" w:hAnsi="Courier New" w:cs="Courier New"/>
          <w:sz w:val="20"/>
        </w:rPr>
        <w:t xml:space="preserve">    sumOutput(2,indexNumber) = sum(multi2);</w:t>
      </w:r>
    </w:p>
    <w:p w14:paraId="0B8BBDB3" w14:textId="77777777" w:rsidR="00536A89" w:rsidRDefault="00FC53B7">
      <w:r>
        <w:rPr>
          <w:rFonts w:ascii="Courier New" w:eastAsia="Courier New" w:hAnsi="Courier New" w:cs="Courier New"/>
          <w:sz w:val="20"/>
        </w:rPr>
        <w:t xml:space="preserve">        multi3 = (currentReceivedSymbol .* s3);</w:t>
      </w:r>
    </w:p>
    <w:p w14:paraId="0AF92E4F" w14:textId="77777777" w:rsidR="00536A89" w:rsidRDefault="00FC53B7">
      <w:r>
        <w:rPr>
          <w:rFonts w:ascii="Courier New" w:eastAsia="Courier New" w:hAnsi="Courier New" w:cs="Courier New"/>
          <w:sz w:val="20"/>
        </w:rPr>
        <w:t xml:space="preserve">    sumOutput(3,indexNumber) = sum(multi3);</w:t>
      </w:r>
    </w:p>
    <w:p w14:paraId="14723B9B" w14:textId="77777777" w:rsidR="00536A89" w:rsidRDefault="00FC53B7">
      <w:r>
        <w:rPr>
          <w:rFonts w:ascii="Courier New" w:eastAsia="Courier New" w:hAnsi="Courier New" w:cs="Courier New"/>
          <w:sz w:val="20"/>
        </w:rPr>
        <w:t xml:space="preserve">            multi4 = (currentReceivedSymbol .* s4);</w:t>
      </w:r>
    </w:p>
    <w:p w14:paraId="7D6577E8" w14:textId="77777777" w:rsidR="00536A89" w:rsidRDefault="00FC53B7">
      <w:r>
        <w:rPr>
          <w:rFonts w:ascii="Courier New" w:eastAsia="Courier New" w:hAnsi="Courier New" w:cs="Courier New"/>
          <w:sz w:val="20"/>
        </w:rPr>
        <w:t xml:space="preserve">    sumOutput(4,indexNumber) = sum(multi4);</w:t>
      </w:r>
    </w:p>
    <w:p w14:paraId="38B5EDE0" w14:textId="77777777" w:rsidR="00536A89" w:rsidRDefault="00536A89"/>
    <w:p w14:paraId="3673881C" w14:textId="77777777" w:rsidR="00536A89" w:rsidRDefault="00FC53B7">
      <w:r>
        <w:rPr>
          <w:rFonts w:ascii="Courier New" w:eastAsia="Courier New" w:hAnsi="Courier New" w:cs="Courier New"/>
          <w:sz w:val="20"/>
        </w:rPr>
        <w:t xml:space="preserve">    </w:t>
      </w:r>
    </w:p>
    <w:p w14:paraId="09397CEE" w14:textId="77777777" w:rsidR="00536A89" w:rsidRDefault="00FC53B7">
      <w:r>
        <w:rPr>
          <w:rFonts w:ascii="Courier New" w:eastAsia="Courier New" w:hAnsi="Courier New" w:cs="Courier New"/>
          <w:sz w:val="20"/>
        </w:rPr>
        <w:t xml:space="preserve">    </w:t>
      </w:r>
    </w:p>
    <w:p w14:paraId="7D7A795E" w14:textId="77777777" w:rsidR="00536A89" w:rsidRDefault="00FC53B7">
      <w:r>
        <w:rPr>
          <w:rFonts w:ascii="Courier New" w:eastAsia="Courier New" w:hAnsi="Courier New" w:cs="Courier New"/>
          <w:sz w:val="20"/>
        </w:rPr>
        <w:t>end</w:t>
      </w:r>
    </w:p>
    <w:p w14:paraId="5E8F1337" w14:textId="77777777" w:rsidR="00536A89" w:rsidRDefault="00FC53B7">
      <w:r>
        <w:rPr>
          <w:rFonts w:ascii="Courier New" w:eastAsia="Courier New" w:hAnsi="Courier New" w:cs="Courier New"/>
          <w:sz w:val="20"/>
        </w:rPr>
        <w:t>% Plot</w:t>
      </w:r>
    </w:p>
    <w:p w14:paraId="31E11FCA" w14:textId="77777777" w:rsidR="00536A89" w:rsidRDefault="00FC53B7">
      <w:r>
        <w:rPr>
          <w:rFonts w:ascii="Courier New" w:eastAsia="Courier New" w:hAnsi="Courier New" w:cs="Courier New"/>
          <w:sz w:val="20"/>
        </w:rPr>
        <w:t>timeAxisSum = linspace(0,3*number,number);</w:t>
      </w:r>
    </w:p>
    <w:p w14:paraId="248D570F" w14:textId="77777777" w:rsidR="00536A89" w:rsidRDefault="00536A89"/>
    <w:p w14:paraId="5D51A9A6" w14:textId="77777777" w:rsidR="00536A89" w:rsidRDefault="00FC53B7">
      <w:r>
        <w:rPr>
          <w:rFonts w:ascii="Courier New" w:eastAsia="Courier New" w:hAnsi="Courier New" w:cs="Courier New"/>
          <w:sz w:val="20"/>
        </w:rPr>
        <w:t>figure();</w:t>
      </w:r>
    </w:p>
    <w:p w14:paraId="20E61EEC" w14:textId="77777777" w:rsidR="00536A89" w:rsidRDefault="00FC53B7">
      <w:r>
        <w:rPr>
          <w:rFonts w:ascii="Courier New" w:eastAsia="Courier New" w:hAnsi="Courier New" w:cs="Courier New"/>
          <w:sz w:val="20"/>
        </w:rPr>
        <w:t>subplot(2,2,1)</w:t>
      </w:r>
    </w:p>
    <w:p w14:paraId="373D0081" w14:textId="77777777" w:rsidR="00536A89" w:rsidRDefault="00FC53B7">
      <w:r>
        <w:rPr>
          <w:rFonts w:ascii="Courier New" w:eastAsia="Courier New" w:hAnsi="Courier New" w:cs="Courier New"/>
          <w:sz w:val="20"/>
        </w:rPr>
        <w:t>stem(timeAxisSum,sumOutput(1,:));</w:t>
      </w:r>
    </w:p>
    <w:p w14:paraId="3A491441" w14:textId="77777777" w:rsidR="00536A89" w:rsidRDefault="00FC53B7">
      <w:r>
        <w:rPr>
          <w:rFonts w:ascii="Courier New" w:eastAsia="Courier New" w:hAnsi="Courier New" w:cs="Courier New"/>
          <w:sz w:val="20"/>
        </w:rPr>
        <w:t>xlabel('time')</w:t>
      </w:r>
    </w:p>
    <w:p w14:paraId="209ACEB7" w14:textId="77777777" w:rsidR="00536A89" w:rsidRDefault="00FC53B7">
      <w:r>
        <w:rPr>
          <w:rFonts w:ascii="Courier New" w:eastAsia="Courier New" w:hAnsi="Courier New" w:cs="Courier New"/>
          <w:sz w:val="20"/>
        </w:rPr>
        <w:t>ylabel('Received Signal * s1(t)')</w:t>
      </w:r>
    </w:p>
    <w:p w14:paraId="6DF918CC" w14:textId="77777777" w:rsidR="00536A89" w:rsidRDefault="00FC53B7">
      <w:r>
        <w:rPr>
          <w:rFonts w:ascii="Courier New" w:eastAsia="Courier New" w:hAnsi="Courier New" w:cs="Courier New"/>
          <w:sz w:val="20"/>
        </w:rPr>
        <w:t>title('Integration S1(t) * X')</w:t>
      </w:r>
    </w:p>
    <w:p w14:paraId="08392D8B" w14:textId="77777777" w:rsidR="00536A89" w:rsidRDefault="00FC53B7">
      <w:r>
        <w:rPr>
          <w:rFonts w:ascii="Courier New" w:eastAsia="Courier New" w:hAnsi="Courier New" w:cs="Courier New"/>
          <w:sz w:val="20"/>
        </w:rPr>
        <w:t>subplot(2,2,2)</w:t>
      </w:r>
    </w:p>
    <w:p w14:paraId="1494E279" w14:textId="77777777" w:rsidR="00536A89" w:rsidRDefault="00FC53B7">
      <w:r>
        <w:rPr>
          <w:rFonts w:ascii="Courier New" w:eastAsia="Courier New" w:hAnsi="Courier New" w:cs="Courier New"/>
          <w:sz w:val="20"/>
        </w:rPr>
        <w:t>stem(timeAxisSum,sumOutput(2,:));</w:t>
      </w:r>
    </w:p>
    <w:p w14:paraId="2EC0FF8B" w14:textId="77777777" w:rsidR="00536A89" w:rsidRDefault="00FC53B7">
      <w:r>
        <w:rPr>
          <w:rFonts w:ascii="Courier New" w:eastAsia="Courier New" w:hAnsi="Courier New" w:cs="Courier New"/>
          <w:sz w:val="20"/>
        </w:rPr>
        <w:t>xlabel('time')</w:t>
      </w:r>
    </w:p>
    <w:p w14:paraId="3D184B31" w14:textId="77777777" w:rsidR="00536A89" w:rsidRDefault="00FC53B7">
      <w:r>
        <w:rPr>
          <w:rFonts w:ascii="Courier New" w:eastAsia="Courier New" w:hAnsi="Courier New" w:cs="Courier New"/>
          <w:sz w:val="20"/>
        </w:rPr>
        <w:t>ylabel('Received Signal * s2(t)')</w:t>
      </w:r>
    </w:p>
    <w:p w14:paraId="68096C84" w14:textId="77777777" w:rsidR="00536A89" w:rsidRDefault="00FC53B7">
      <w:r>
        <w:rPr>
          <w:rFonts w:ascii="Courier New" w:eastAsia="Courier New" w:hAnsi="Courier New" w:cs="Courier New"/>
          <w:sz w:val="20"/>
        </w:rPr>
        <w:t>title('Integration S2(t) * X')</w:t>
      </w:r>
    </w:p>
    <w:p w14:paraId="4C94FC5D" w14:textId="77777777" w:rsidR="00536A89" w:rsidRDefault="00FC53B7">
      <w:r>
        <w:rPr>
          <w:rFonts w:ascii="Courier New" w:eastAsia="Courier New" w:hAnsi="Courier New" w:cs="Courier New"/>
          <w:sz w:val="20"/>
        </w:rPr>
        <w:t>subplot(2,2,3)</w:t>
      </w:r>
    </w:p>
    <w:p w14:paraId="0AA251A8" w14:textId="77777777" w:rsidR="00536A89" w:rsidRDefault="00FC53B7">
      <w:r>
        <w:rPr>
          <w:rFonts w:ascii="Courier New" w:eastAsia="Courier New" w:hAnsi="Courier New" w:cs="Courier New"/>
          <w:sz w:val="20"/>
        </w:rPr>
        <w:t>stem(timeAxisSum,sumOutput(3,:));</w:t>
      </w:r>
    </w:p>
    <w:p w14:paraId="102353A8" w14:textId="77777777" w:rsidR="00536A89" w:rsidRDefault="00FC53B7">
      <w:r>
        <w:rPr>
          <w:rFonts w:ascii="Courier New" w:eastAsia="Courier New" w:hAnsi="Courier New" w:cs="Courier New"/>
          <w:sz w:val="20"/>
        </w:rPr>
        <w:t>xlabel('time')</w:t>
      </w:r>
    </w:p>
    <w:p w14:paraId="364CFB4B" w14:textId="77777777" w:rsidR="00536A89" w:rsidRDefault="00FC53B7">
      <w:r>
        <w:rPr>
          <w:rFonts w:ascii="Courier New" w:eastAsia="Courier New" w:hAnsi="Courier New" w:cs="Courier New"/>
          <w:sz w:val="20"/>
        </w:rPr>
        <w:t>ylabel('Received Signal * s3(t)')</w:t>
      </w:r>
    </w:p>
    <w:p w14:paraId="42514CFB" w14:textId="77777777" w:rsidR="00536A89" w:rsidRDefault="00FC53B7">
      <w:r>
        <w:rPr>
          <w:rFonts w:ascii="Courier New" w:eastAsia="Courier New" w:hAnsi="Courier New" w:cs="Courier New"/>
          <w:sz w:val="20"/>
        </w:rPr>
        <w:t>title('Integration S3(t) * X')</w:t>
      </w:r>
    </w:p>
    <w:p w14:paraId="4402FFC4" w14:textId="77777777" w:rsidR="00536A89" w:rsidRDefault="00FC53B7">
      <w:r>
        <w:rPr>
          <w:rFonts w:ascii="Courier New" w:eastAsia="Courier New" w:hAnsi="Courier New" w:cs="Courier New"/>
          <w:sz w:val="20"/>
        </w:rPr>
        <w:t>subplot(2,2,4)</w:t>
      </w:r>
    </w:p>
    <w:p w14:paraId="421AE017" w14:textId="77777777" w:rsidR="00536A89" w:rsidRDefault="00FC53B7">
      <w:r>
        <w:rPr>
          <w:rFonts w:ascii="Courier New" w:eastAsia="Courier New" w:hAnsi="Courier New" w:cs="Courier New"/>
          <w:sz w:val="20"/>
        </w:rPr>
        <w:t>stem(timeAxisSum,sumOutput(4,:));</w:t>
      </w:r>
    </w:p>
    <w:p w14:paraId="1C139CB0" w14:textId="77777777" w:rsidR="00536A89" w:rsidRDefault="00FC53B7">
      <w:r>
        <w:rPr>
          <w:rFonts w:ascii="Courier New" w:eastAsia="Courier New" w:hAnsi="Courier New" w:cs="Courier New"/>
          <w:sz w:val="20"/>
        </w:rPr>
        <w:t>xlabel('time')</w:t>
      </w:r>
    </w:p>
    <w:p w14:paraId="376EC69B" w14:textId="77777777" w:rsidR="00536A89" w:rsidRDefault="00FC53B7">
      <w:r>
        <w:rPr>
          <w:rFonts w:ascii="Courier New" w:eastAsia="Courier New" w:hAnsi="Courier New" w:cs="Courier New"/>
          <w:sz w:val="20"/>
        </w:rPr>
        <w:t>ylabel('Received Signal * s4(t)')</w:t>
      </w:r>
    </w:p>
    <w:p w14:paraId="2FC60AC4" w14:textId="77777777" w:rsidR="00536A89" w:rsidRDefault="00FC53B7">
      <w:r>
        <w:rPr>
          <w:rFonts w:ascii="Courier New" w:eastAsia="Courier New" w:hAnsi="Courier New" w:cs="Courier New"/>
          <w:sz w:val="20"/>
        </w:rPr>
        <w:lastRenderedPageBreak/>
        <w:t>title('Integration S4(t) * X')</w:t>
      </w:r>
    </w:p>
    <w:p w14:paraId="5B97CE9A" w14:textId="77777777" w:rsidR="00536A89" w:rsidRDefault="00536A89"/>
    <w:p w14:paraId="69DDDC22" w14:textId="77777777" w:rsidR="00536A89" w:rsidRDefault="00536A89"/>
    <w:p w14:paraId="7F52FDA8" w14:textId="77777777" w:rsidR="00536A89" w:rsidRDefault="00FC53B7">
      <w:pPr>
        <w:pStyle w:val="Heading2"/>
        <w:contextualSpacing w:val="0"/>
      </w:pPr>
      <w:r>
        <w:t>decoder.m</w:t>
      </w:r>
    </w:p>
    <w:p w14:paraId="2DDA1928" w14:textId="77777777" w:rsidR="00536A89" w:rsidRDefault="00FC53B7">
      <w:r>
        <w:rPr>
          <w:rFonts w:ascii="Courier New" w:eastAsia="Courier New" w:hAnsi="Courier New" w:cs="Courier New"/>
          <w:sz w:val="20"/>
        </w:rPr>
        <w:t>% clear;</w:t>
      </w:r>
    </w:p>
    <w:p w14:paraId="2303E894" w14:textId="77777777" w:rsidR="00536A89" w:rsidRDefault="00FC53B7">
      <w:r>
        <w:rPr>
          <w:rFonts w:ascii="Courier New" w:eastAsia="Courier New" w:hAnsi="Courier New" w:cs="Courier New"/>
          <w:sz w:val="20"/>
        </w:rPr>
        <w:t>% clc;</w:t>
      </w:r>
    </w:p>
    <w:p w14:paraId="67FE2F75" w14:textId="77777777" w:rsidR="00536A89" w:rsidRDefault="00536A89"/>
    <w:p w14:paraId="1D6F9677" w14:textId="77777777" w:rsidR="00536A89" w:rsidRDefault="00FC53B7">
      <w:r>
        <w:rPr>
          <w:rFonts w:ascii="Courier New" w:eastAsia="Courier New" w:hAnsi="Courier New" w:cs="Courier New"/>
          <w:sz w:val="20"/>
        </w:rPr>
        <w:t>% sv are signal vectors</w:t>
      </w:r>
    </w:p>
    <w:p w14:paraId="5CEC097A" w14:textId="77777777" w:rsidR="00536A89" w:rsidRDefault="00FC53B7">
      <w:r>
        <w:rPr>
          <w:rFonts w:ascii="Courier New" w:eastAsia="Courier New" w:hAnsi="Courier New" w:cs="Courier New"/>
          <w:sz w:val="20"/>
        </w:rPr>
        <w:t xml:space="preserve">sv =zeros(4,3); </w:t>
      </w:r>
    </w:p>
    <w:p w14:paraId="66347AA4" w14:textId="77777777" w:rsidR="00536A89" w:rsidRDefault="00FC53B7">
      <w:r>
        <w:rPr>
          <w:rFonts w:ascii="Courier New" w:eastAsia="Courier New" w:hAnsi="Courier New" w:cs="Courier New"/>
          <w:sz w:val="20"/>
        </w:rPr>
        <w:t>sv(1,:)=[ 2/sqrt(3)  2/sqrt(6)   0];</w:t>
      </w:r>
    </w:p>
    <w:p w14:paraId="0651BFF2" w14:textId="77777777" w:rsidR="00536A89" w:rsidRDefault="00FC53B7">
      <w:r>
        <w:rPr>
          <w:rFonts w:ascii="Courier New" w:eastAsia="Courier New" w:hAnsi="Courier New" w:cs="Courier New"/>
          <w:sz w:val="20"/>
        </w:rPr>
        <w:t>sv(2,:)=[    0</w:t>
      </w:r>
      <w:r>
        <w:rPr>
          <w:rFonts w:ascii="Courier New" w:eastAsia="Courier New" w:hAnsi="Courier New" w:cs="Courier New"/>
          <w:sz w:val="20"/>
        </w:rPr>
        <w:tab/>
      </w:r>
      <w:r>
        <w:rPr>
          <w:rFonts w:ascii="Courier New" w:eastAsia="Courier New" w:hAnsi="Courier New" w:cs="Courier New"/>
          <w:sz w:val="20"/>
        </w:rPr>
        <w:tab/>
        <w:t xml:space="preserve">0 </w:t>
      </w:r>
      <w:r>
        <w:rPr>
          <w:rFonts w:ascii="Courier New" w:eastAsia="Courier New" w:hAnsi="Courier New" w:cs="Courier New"/>
          <w:sz w:val="20"/>
        </w:rPr>
        <w:tab/>
        <w:t>sqrt(2)];</w:t>
      </w:r>
    </w:p>
    <w:p w14:paraId="093D5CA4" w14:textId="77777777" w:rsidR="00536A89" w:rsidRDefault="00FC53B7">
      <w:r>
        <w:rPr>
          <w:rFonts w:ascii="Courier New" w:eastAsia="Courier New" w:hAnsi="Courier New" w:cs="Courier New"/>
          <w:sz w:val="20"/>
        </w:rPr>
        <w:t>sv(3,:)=[ sqrt(3)</w:t>
      </w:r>
      <w:r>
        <w:rPr>
          <w:rFonts w:ascii="Courier New" w:eastAsia="Courier New" w:hAnsi="Courier New" w:cs="Courier New"/>
          <w:sz w:val="20"/>
        </w:rPr>
        <w:tab/>
        <w:t xml:space="preserve"> </w:t>
      </w:r>
      <w:r>
        <w:rPr>
          <w:rFonts w:ascii="Courier New" w:eastAsia="Courier New" w:hAnsi="Courier New" w:cs="Courier New"/>
          <w:sz w:val="20"/>
        </w:rPr>
        <w:tab/>
        <w:t xml:space="preserve">0 </w:t>
      </w:r>
      <w:r>
        <w:rPr>
          <w:rFonts w:ascii="Courier New" w:eastAsia="Courier New" w:hAnsi="Courier New" w:cs="Courier New"/>
          <w:sz w:val="20"/>
        </w:rPr>
        <w:tab/>
        <w:t xml:space="preserve">   0];</w:t>
      </w:r>
    </w:p>
    <w:p w14:paraId="1217BC20" w14:textId="77777777" w:rsidR="00536A89" w:rsidRDefault="00FC53B7">
      <w:r>
        <w:rPr>
          <w:rFonts w:ascii="Courier New" w:eastAsia="Courier New" w:hAnsi="Courier New" w:cs="Courier New"/>
          <w:sz w:val="20"/>
        </w:rPr>
        <w:t>sv(4,:)=[-1/sqrt(3) -4/sqrt(6)  -1];</w:t>
      </w:r>
    </w:p>
    <w:p w14:paraId="3398C21C" w14:textId="77777777" w:rsidR="00536A89" w:rsidRDefault="00536A89"/>
    <w:p w14:paraId="065B85A4" w14:textId="77777777" w:rsidR="00536A89" w:rsidRDefault="00FC53B7">
      <w:r>
        <w:rPr>
          <w:rFonts w:ascii="Courier New" w:eastAsia="Courier New" w:hAnsi="Courier New" w:cs="Courier New"/>
          <w:sz w:val="20"/>
        </w:rPr>
        <w:t>%E(i) is the energy</w:t>
      </w:r>
    </w:p>
    <w:p w14:paraId="0022936A" w14:textId="77777777" w:rsidR="00536A89" w:rsidRDefault="00FC53B7">
      <w:r>
        <w:rPr>
          <w:rFonts w:ascii="Courier New" w:eastAsia="Courier New" w:hAnsi="Courier New" w:cs="Courier New"/>
          <w:sz w:val="20"/>
        </w:rPr>
        <w:t>E = [0 0 0 0];</w:t>
      </w:r>
    </w:p>
    <w:p w14:paraId="497DEAC7" w14:textId="77777777" w:rsidR="00536A89" w:rsidRDefault="00FC53B7">
      <w:r>
        <w:rPr>
          <w:rFonts w:ascii="Courier New" w:eastAsia="Courier New" w:hAnsi="Courier New" w:cs="Courier New"/>
          <w:sz w:val="20"/>
        </w:rPr>
        <w:t>for i=1:4</w:t>
      </w:r>
    </w:p>
    <w:p w14:paraId="7EA4A0A5" w14:textId="77777777" w:rsidR="00536A89" w:rsidRDefault="00FC53B7">
      <w:r>
        <w:rPr>
          <w:rFonts w:ascii="Courier New" w:eastAsia="Courier New" w:hAnsi="Courier New" w:cs="Courier New"/>
          <w:sz w:val="20"/>
        </w:rPr>
        <w:t xml:space="preserve">    E(i) = sv(i,1)^2+sv(i,2)^2+sv(i,3)^2;</w:t>
      </w:r>
    </w:p>
    <w:p w14:paraId="0CB3C5B1" w14:textId="77777777" w:rsidR="00536A89" w:rsidRDefault="00FC53B7">
      <w:r>
        <w:rPr>
          <w:rFonts w:ascii="Courier New" w:eastAsia="Courier New" w:hAnsi="Courier New" w:cs="Courier New"/>
          <w:sz w:val="20"/>
        </w:rPr>
        <w:t>end</w:t>
      </w:r>
    </w:p>
    <w:p w14:paraId="67B3D291" w14:textId="77777777" w:rsidR="00536A89" w:rsidRDefault="00536A89"/>
    <w:p w14:paraId="78A1F883" w14:textId="77777777" w:rsidR="00536A89" w:rsidRDefault="00FC53B7">
      <w:r>
        <w:rPr>
          <w:rFonts w:ascii="Courier New" w:eastAsia="Courier New" w:hAnsi="Courier New" w:cs="Courier New"/>
          <w:sz w:val="20"/>
        </w:rPr>
        <w:t>% Accumulator and subtraction</w:t>
      </w:r>
    </w:p>
    <w:p w14:paraId="78C7B2BF" w14:textId="77777777" w:rsidR="00536A89" w:rsidRDefault="00FC53B7">
      <w:r>
        <w:rPr>
          <w:rFonts w:ascii="Courier New" w:eastAsia="Courier New" w:hAnsi="Courier New" w:cs="Courier New"/>
          <w:sz w:val="20"/>
        </w:rPr>
        <w:t>for j = 1:number</w:t>
      </w:r>
    </w:p>
    <w:p w14:paraId="20213EA7" w14:textId="77777777" w:rsidR="00536A89" w:rsidRDefault="00FC53B7">
      <w:r>
        <w:rPr>
          <w:rFonts w:ascii="Courier New" w:eastAsia="Courier New" w:hAnsi="Courier New" w:cs="Courier New"/>
          <w:sz w:val="20"/>
        </w:rPr>
        <w:t xml:space="preserve">    Xs1(j) = dot(outputTotal(1+((j-1)*3000):j*3000), s1);</w:t>
      </w:r>
    </w:p>
    <w:p w14:paraId="366D4A7C" w14:textId="77777777" w:rsidR="00536A89" w:rsidRDefault="00FC53B7">
      <w:r>
        <w:rPr>
          <w:rFonts w:ascii="Courier New" w:eastAsia="Courier New" w:hAnsi="Courier New" w:cs="Courier New"/>
          <w:sz w:val="20"/>
        </w:rPr>
        <w:t xml:space="preserve">    Xs2(j) = dot(outputTotal(1+((j-1)*3000):j*3000), s2);</w:t>
      </w:r>
    </w:p>
    <w:p w14:paraId="19CF4B45" w14:textId="77777777" w:rsidR="00536A89" w:rsidRDefault="00FC53B7">
      <w:r>
        <w:rPr>
          <w:rFonts w:ascii="Courier New" w:eastAsia="Courier New" w:hAnsi="Courier New" w:cs="Courier New"/>
          <w:sz w:val="20"/>
        </w:rPr>
        <w:t xml:space="preserve">    Xs3(j) = dot(outputTotal(1+((j-1)*3000):j*3000), s3);</w:t>
      </w:r>
    </w:p>
    <w:p w14:paraId="40874FD6" w14:textId="77777777" w:rsidR="00536A89" w:rsidRDefault="00FC53B7">
      <w:r>
        <w:rPr>
          <w:rFonts w:ascii="Courier New" w:eastAsia="Courier New" w:hAnsi="Courier New" w:cs="Courier New"/>
          <w:sz w:val="20"/>
        </w:rPr>
        <w:t xml:space="preserve">    Xs4(j) = dot(outputTotal(1+((j-1)*3000):j*3000), s4);</w:t>
      </w:r>
    </w:p>
    <w:p w14:paraId="220EA04F" w14:textId="77777777" w:rsidR="00536A89" w:rsidRDefault="00FC53B7">
      <w:r>
        <w:rPr>
          <w:rFonts w:ascii="Courier New" w:eastAsia="Courier New" w:hAnsi="Courier New" w:cs="Courier New"/>
          <w:sz w:val="20"/>
        </w:rPr>
        <w:t>end</w:t>
      </w:r>
    </w:p>
    <w:p w14:paraId="2628A8D4" w14:textId="77777777" w:rsidR="00536A89" w:rsidRDefault="00536A89"/>
    <w:p w14:paraId="00E1945A" w14:textId="77777777" w:rsidR="00536A89" w:rsidRDefault="00FC53B7">
      <w:r>
        <w:rPr>
          <w:rFonts w:ascii="Courier New" w:eastAsia="Courier New" w:hAnsi="Courier New" w:cs="Courier New"/>
          <w:sz w:val="20"/>
        </w:rPr>
        <w:t>figure() % accumulator figure (without subtracting the energy)</w:t>
      </w:r>
    </w:p>
    <w:p w14:paraId="6904F12C" w14:textId="77777777" w:rsidR="00536A89" w:rsidRDefault="00FC53B7">
      <w:r>
        <w:rPr>
          <w:rFonts w:ascii="Courier New" w:eastAsia="Courier New" w:hAnsi="Courier New" w:cs="Courier New"/>
          <w:sz w:val="20"/>
        </w:rPr>
        <w:t>subplot(2,2,1)</w:t>
      </w:r>
    </w:p>
    <w:p w14:paraId="7DA512D4" w14:textId="77777777" w:rsidR="00536A89" w:rsidRDefault="00FC53B7">
      <w:r>
        <w:rPr>
          <w:rFonts w:ascii="Courier New" w:eastAsia="Courier New" w:hAnsi="Courier New" w:cs="Courier New"/>
          <w:sz w:val="20"/>
        </w:rPr>
        <w:t>plot(Xs1);</w:t>
      </w:r>
    </w:p>
    <w:p w14:paraId="40D03F42" w14:textId="77777777" w:rsidR="00536A89" w:rsidRDefault="00FC53B7">
      <w:r>
        <w:rPr>
          <w:rFonts w:ascii="Courier New" w:eastAsia="Courier New" w:hAnsi="Courier New" w:cs="Courier New"/>
          <w:sz w:val="20"/>
        </w:rPr>
        <w:t>xlabel('time')</w:t>
      </w:r>
    </w:p>
    <w:p w14:paraId="1017A4B7" w14:textId="77777777" w:rsidR="00536A89" w:rsidRDefault="00FC53B7">
      <w:r>
        <w:rPr>
          <w:rFonts w:ascii="Courier New" w:eastAsia="Courier New" w:hAnsi="Courier New" w:cs="Courier New"/>
          <w:sz w:val="20"/>
        </w:rPr>
        <w:t>ylabel('X*s1(t)')</w:t>
      </w:r>
    </w:p>
    <w:p w14:paraId="7616BCDF" w14:textId="77777777" w:rsidR="00536A89" w:rsidRDefault="00FC53B7">
      <w:r>
        <w:rPr>
          <w:rFonts w:ascii="Courier New" w:eastAsia="Courier New" w:hAnsi="Courier New" w:cs="Courier New"/>
          <w:sz w:val="20"/>
        </w:rPr>
        <w:t>title('Accumulator for X*s1(t)')</w:t>
      </w:r>
    </w:p>
    <w:p w14:paraId="6158A049" w14:textId="77777777" w:rsidR="00536A89" w:rsidRDefault="00536A89"/>
    <w:p w14:paraId="2009F24E" w14:textId="77777777" w:rsidR="00536A89" w:rsidRDefault="00FC53B7">
      <w:r>
        <w:rPr>
          <w:rFonts w:ascii="Courier New" w:eastAsia="Courier New" w:hAnsi="Courier New" w:cs="Courier New"/>
          <w:sz w:val="20"/>
        </w:rPr>
        <w:t>subplot(2,2,2)</w:t>
      </w:r>
    </w:p>
    <w:p w14:paraId="38A14F63" w14:textId="77777777" w:rsidR="00536A89" w:rsidRDefault="00FC53B7">
      <w:r>
        <w:rPr>
          <w:rFonts w:ascii="Courier New" w:eastAsia="Courier New" w:hAnsi="Courier New" w:cs="Courier New"/>
          <w:sz w:val="20"/>
        </w:rPr>
        <w:t>plot(Xs2);</w:t>
      </w:r>
    </w:p>
    <w:p w14:paraId="1F6F5385" w14:textId="77777777" w:rsidR="00536A89" w:rsidRDefault="00FC53B7">
      <w:r>
        <w:rPr>
          <w:rFonts w:ascii="Courier New" w:eastAsia="Courier New" w:hAnsi="Courier New" w:cs="Courier New"/>
          <w:sz w:val="20"/>
        </w:rPr>
        <w:t>xlabel('time')</w:t>
      </w:r>
    </w:p>
    <w:p w14:paraId="0CE3E4E5" w14:textId="77777777" w:rsidR="00536A89" w:rsidRDefault="00FC53B7">
      <w:r>
        <w:rPr>
          <w:rFonts w:ascii="Courier New" w:eastAsia="Courier New" w:hAnsi="Courier New" w:cs="Courier New"/>
          <w:sz w:val="20"/>
        </w:rPr>
        <w:t>ylabel('X*s2(t)')</w:t>
      </w:r>
    </w:p>
    <w:p w14:paraId="1DD0D4EC" w14:textId="77777777" w:rsidR="00536A89" w:rsidRDefault="00FC53B7">
      <w:r>
        <w:rPr>
          <w:rFonts w:ascii="Courier New" w:eastAsia="Courier New" w:hAnsi="Courier New" w:cs="Courier New"/>
          <w:sz w:val="20"/>
        </w:rPr>
        <w:t>title('Accumulator for X*s2(t)')</w:t>
      </w:r>
    </w:p>
    <w:p w14:paraId="6F853042" w14:textId="77777777" w:rsidR="00536A89" w:rsidRDefault="00536A89"/>
    <w:p w14:paraId="63993B9A" w14:textId="77777777" w:rsidR="00536A89" w:rsidRDefault="00FC53B7">
      <w:r>
        <w:rPr>
          <w:rFonts w:ascii="Courier New" w:eastAsia="Courier New" w:hAnsi="Courier New" w:cs="Courier New"/>
          <w:sz w:val="20"/>
        </w:rPr>
        <w:t>subplot(2,2,3)</w:t>
      </w:r>
    </w:p>
    <w:p w14:paraId="089064E1" w14:textId="77777777" w:rsidR="00536A89" w:rsidRDefault="00FC53B7">
      <w:r>
        <w:rPr>
          <w:rFonts w:ascii="Courier New" w:eastAsia="Courier New" w:hAnsi="Courier New" w:cs="Courier New"/>
          <w:sz w:val="20"/>
        </w:rPr>
        <w:t>plot(Xs3);</w:t>
      </w:r>
    </w:p>
    <w:p w14:paraId="267ACEBA" w14:textId="77777777" w:rsidR="00536A89" w:rsidRDefault="00FC53B7">
      <w:r>
        <w:rPr>
          <w:rFonts w:ascii="Courier New" w:eastAsia="Courier New" w:hAnsi="Courier New" w:cs="Courier New"/>
          <w:sz w:val="20"/>
        </w:rPr>
        <w:t>xlabel('time')</w:t>
      </w:r>
    </w:p>
    <w:p w14:paraId="505977E2" w14:textId="77777777" w:rsidR="00536A89" w:rsidRDefault="00FC53B7">
      <w:r>
        <w:rPr>
          <w:rFonts w:ascii="Courier New" w:eastAsia="Courier New" w:hAnsi="Courier New" w:cs="Courier New"/>
          <w:sz w:val="20"/>
        </w:rPr>
        <w:t>ylabel('X*s3(t)')</w:t>
      </w:r>
    </w:p>
    <w:p w14:paraId="1358E96E" w14:textId="77777777" w:rsidR="00536A89" w:rsidRDefault="00FC53B7">
      <w:r>
        <w:rPr>
          <w:rFonts w:ascii="Courier New" w:eastAsia="Courier New" w:hAnsi="Courier New" w:cs="Courier New"/>
          <w:sz w:val="20"/>
        </w:rPr>
        <w:t>title('Accumulator for X*s3(t)')</w:t>
      </w:r>
    </w:p>
    <w:p w14:paraId="54FFC9A5" w14:textId="77777777" w:rsidR="00536A89" w:rsidRDefault="00536A89"/>
    <w:p w14:paraId="73E7B0FB" w14:textId="77777777" w:rsidR="00536A89" w:rsidRDefault="00FC53B7">
      <w:r>
        <w:rPr>
          <w:rFonts w:ascii="Courier New" w:eastAsia="Courier New" w:hAnsi="Courier New" w:cs="Courier New"/>
          <w:sz w:val="20"/>
        </w:rPr>
        <w:lastRenderedPageBreak/>
        <w:t>subplot(2,2,4)</w:t>
      </w:r>
    </w:p>
    <w:p w14:paraId="1A7D788F" w14:textId="77777777" w:rsidR="00536A89" w:rsidRDefault="00FC53B7">
      <w:r>
        <w:rPr>
          <w:rFonts w:ascii="Courier New" w:eastAsia="Courier New" w:hAnsi="Courier New" w:cs="Courier New"/>
          <w:sz w:val="20"/>
        </w:rPr>
        <w:t>plot(Xs4);</w:t>
      </w:r>
    </w:p>
    <w:p w14:paraId="5A86C4AA" w14:textId="77777777" w:rsidR="00536A89" w:rsidRDefault="00FC53B7">
      <w:r>
        <w:rPr>
          <w:rFonts w:ascii="Courier New" w:eastAsia="Courier New" w:hAnsi="Courier New" w:cs="Courier New"/>
          <w:sz w:val="20"/>
        </w:rPr>
        <w:t>xlabel('time')</w:t>
      </w:r>
    </w:p>
    <w:p w14:paraId="7F3388DE" w14:textId="77777777" w:rsidR="00536A89" w:rsidRDefault="00FC53B7">
      <w:r>
        <w:rPr>
          <w:rFonts w:ascii="Courier New" w:eastAsia="Courier New" w:hAnsi="Courier New" w:cs="Courier New"/>
          <w:sz w:val="20"/>
        </w:rPr>
        <w:t>ylabel('X*s4(t)')</w:t>
      </w:r>
    </w:p>
    <w:p w14:paraId="7716A80D" w14:textId="77777777" w:rsidR="00536A89" w:rsidRDefault="00FC53B7">
      <w:r>
        <w:rPr>
          <w:rFonts w:ascii="Courier New" w:eastAsia="Courier New" w:hAnsi="Courier New" w:cs="Courier New"/>
          <w:sz w:val="20"/>
        </w:rPr>
        <w:t>title('Accumulator for X*s4(t)')</w:t>
      </w:r>
    </w:p>
    <w:p w14:paraId="3B3A0138" w14:textId="77777777" w:rsidR="00536A89" w:rsidRDefault="00536A89"/>
    <w:p w14:paraId="3B4D9CFB" w14:textId="77777777" w:rsidR="00536A89" w:rsidRDefault="00536A89"/>
    <w:p w14:paraId="2B8C28A5" w14:textId="77777777" w:rsidR="00536A89" w:rsidRDefault="00FC53B7">
      <w:r>
        <w:rPr>
          <w:rFonts w:ascii="Courier New" w:eastAsia="Courier New" w:hAnsi="Courier New" w:cs="Courier New"/>
          <w:sz w:val="20"/>
        </w:rPr>
        <w:t>Ys1 = Xs1-(E(1)/2);</w:t>
      </w:r>
    </w:p>
    <w:p w14:paraId="3B000527" w14:textId="77777777" w:rsidR="00536A89" w:rsidRDefault="00FC53B7">
      <w:r>
        <w:rPr>
          <w:rFonts w:ascii="Courier New" w:eastAsia="Courier New" w:hAnsi="Courier New" w:cs="Courier New"/>
          <w:sz w:val="20"/>
        </w:rPr>
        <w:t>Ys2 = Xs2-(E(2)/2);</w:t>
      </w:r>
    </w:p>
    <w:p w14:paraId="0AD28063" w14:textId="77777777" w:rsidR="00536A89" w:rsidRDefault="00FC53B7">
      <w:r>
        <w:rPr>
          <w:rFonts w:ascii="Courier New" w:eastAsia="Courier New" w:hAnsi="Courier New" w:cs="Courier New"/>
          <w:sz w:val="20"/>
        </w:rPr>
        <w:t>Ys3 = Xs3-(E(3)/2);</w:t>
      </w:r>
    </w:p>
    <w:p w14:paraId="489419ED" w14:textId="77777777" w:rsidR="00536A89" w:rsidRDefault="00FC53B7">
      <w:r>
        <w:rPr>
          <w:rFonts w:ascii="Courier New" w:eastAsia="Courier New" w:hAnsi="Courier New" w:cs="Courier New"/>
          <w:sz w:val="20"/>
        </w:rPr>
        <w:t>Ys4 = Xs4-(E(4)/2);</w:t>
      </w:r>
    </w:p>
    <w:p w14:paraId="74B36945" w14:textId="77777777" w:rsidR="00536A89" w:rsidRDefault="00536A89"/>
    <w:p w14:paraId="21DA638B" w14:textId="77777777" w:rsidR="00536A89" w:rsidRDefault="00FC53B7">
      <w:r>
        <w:rPr>
          <w:rFonts w:ascii="Courier New" w:eastAsia="Courier New" w:hAnsi="Courier New" w:cs="Courier New"/>
          <w:sz w:val="20"/>
        </w:rPr>
        <w:t>% Select largest</w:t>
      </w:r>
    </w:p>
    <w:p w14:paraId="52299F7D" w14:textId="77777777" w:rsidR="00536A89" w:rsidRDefault="00FC53B7">
      <w:r>
        <w:rPr>
          <w:rFonts w:ascii="Courier New" w:eastAsia="Courier New" w:hAnsi="Courier New" w:cs="Courier New"/>
          <w:sz w:val="20"/>
        </w:rPr>
        <w:t>decoded_symbols_with_energy = X; % for size</w:t>
      </w:r>
    </w:p>
    <w:p w14:paraId="21D87001" w14:textId="77777777" w:rsidR="00536A89" w:rsidRDefault="00FC53B7">
      <w:r>
        <w:rPr>
          <w:rFonts w:ascii="Courier New" w:eastAsia="Courier New" w:hAnsi="Courier New" w:cs="Courier New"/>
          <w:sz w:val="20"/>
        </w:rPr>
        <w:t>for j= 1:number</w:t>
      </w:r>
    </w:p>
    <w:p w14:paraId="074D97EE" w14:textId="77777777" w:rsidR="00536A89" w:rsidRDefault="00FC53B7">
      <w:r>
        <w:rPr>
          <w:rFonts w:ascii="Courier New" w:eastAsia="Courier New" w:hAnsi="Courier New" w:cs="Courier New"/>
          <w:sz w:val="20"/>
        </w:rPr>
        <w:t xml:space="preserve">    if  ((Xs1(j)&gt; Xs2(j))&amp;&amp;(Xs1(j)&gt; Xs3(j))&amp;&amp;(Xs1(j)&gt; Xs4(j)))</w:t>
      </w:r>
    </w:p>
    <w:p w14:paraId="46CA3677" w14:textId="77777777" w:rsidR="00536A89" w:rsidRDefault="00FC53B7">
      <w:r>
        <w:rPr>
          <w:rFonts w:ascii="Courier New" w:eastAsia="Courier New" w:hAnsi="Courier New" w:cs="Courier New"/>
          <w:sz w:val="20"/>
        </w:rPr>
        <w:t xml:space="preserve">        decoded_symbols_with_energy(1+((j-1)*3000):j*3000) = s1;</w:t>
      </w:r>
    </w:p>
    <w:p w14:paraId="56984520" w14:textId="77777777" w:rsidR="00536A89" w:rsidRDefault="00FC53B7">
      <w:r>
        <w:rPr>
          <w:rFonts w:ascii="Courier New" w:eastAsia="Courier New" w:hAnsi="Courier New" w:cs="Courier New"/>
          <w:sz w:val="20"/>
        </w:rPr>
        <w:t xml:space="preserve">    elseif ((Xs2(j)&gt; Xs3(j))&amp;&amp;(Xs2(j)&gt; Xs4(j)))</w:t>
      </w:r>
    </w:p>
    <w:p w14:paraId="2AA0CAEC" w14:textId="77777777" w:rsidR="00536A89" w:rsidRDefault="00FC53B7">
      <w:r>
        <w:rPr>
          <w:rFonts w:ascii="Courier New" w:eastAsia="Courier New" w:hAnsi="Courier New" w:cs="Courier New"/>
          <w:sz w:val="20"/>
        </w:rPr>
        <w:t xml:space="preserve">        decoded_symbols_with_energy(1+((j-1)*3000):j*3000) = s2;</w:t>
      </w:r>
    </w:p>
    <w:p w14:paraId="75958198" w14:textId="77777777" w:rsidR="00536A89" w:rsidRDefault="00FC53B7">
      <w:r>
        <w:rPr>
          <w:rFonts w:ascii="Courier New" w:eastAsia="Courier New" w:hAnsi="Courier New" w:cs="Courier New"/>
          <w:sz w:val="20"/>
        </w:rPr>
        <w:t xml:space="preserve">    elseif (Xs3(j)&gt; Xs4(j))</w:t>
      </w:r>
    </w:p>
    <w:p w14:paraId="03999776" w14:textId="77777777" w:rsidR="00536A89" w:rsidRDefault="00FC53B7">
      <w:r>
        <w:rPr>
          <w:rFonts w:ascii="Courier New" w:eastAsia="Courier New" w:hAnsi="Courier New" w:cs="Courier New"/>
          <w:sz w:val="20"/>
        </w:rPr>
        <w:t xml:space="preserve">        decoded_symbols_with_energy(1+((j-1)*3000):j*3000) = s3;</w:t>
      </w:r>
    </w:p>
    <w:p w14:paraId="36544B6E" w14:textId="77777777" w:rsidR="00536A89" w:rsidRDefault="00FC53B7">
      <w:r>
        <w:rPr>
          <w:rFonts w:ascii="Courier New" w:eastAsia="Courier New" w:hAnsi="Courier New" w:cs="Courier New"/>
          <w:sz w:val="20"/>
        </w:rPr>
        <w:t xml:space="preserve">    else</w:t>
      </w:r>
    </w:p>
    <w:p w14:paraId="5ADE9253" w14:textId="77777777" w:rsidR="00536A89" w:rsidRDefault="00FC53B7">
      <w:r>
        <w:rPr>
          <w:rFonts w:ascii="Courier New" w:eastAsia="Courier New" w:hAnsi="Courier New" w:cs="Courier New"/>
          <w:sz w:val="20"/>
        </w:rPr>
        <w:t xml:space="preserve">        decoded_symbols_with_energy(1+((j-1)*3000):j*3000) = s4;</w:t>
      </w:r>
    </w:p>
    <w:p w14:paraId="27A0726A" w14:textId="77777777" w:rsidR="00536A89" w:rsidRDefault="00FC53B7">
      <w:r>
        <w:rPr>
          <w:rFonts w:ascii="Courier New" w:eastAsia="Courier New" w:hAnsi="Courier New" w:cs="Courier New"/>
          <w:sz w:val="20"/>
        </w:rPr>
        <w:t xml:space="preserve">    end</w:t>
      </w:r>
    </w:p>
    <w:p w14:paraId="51521470" w14:textId="77777777" w:rsidR="00536A89" w:rsidRDefault="00FC53B7">
      <w:r>
        <w:rPr>
          <w:rFonts w:ascii="Courier New" w:eastAsia="Courier New" w:hAnsi="Courier New" w:cs="Courier New"/>
          <w:sz w:val="20"/>
        </w:rPr>
        <w:t>end</w:t>
      </w:r>
    </w:p>
    <w:p w14:paraId="54E6F4E9" w14:textId="77777777" w:rsidR="00536A89" w:rsidRDefault="00536A89"/>
    <w:p w14:paraId="3B4E81E3" w14:textId="77777777" w:rsidR="00536A89" w:rsidRDefault="00FC53B7">
      <w:r>
        <w:rPr>
          <w:rFonts w:ascii="Courier New" w:eastAsia="Courier New" w:hAnsi="Courier New" w:cs="Courier New"/>
          <w:sz w:val="20"/>
        </w:rPr>
        <w:t>decoded_symbols_without_energy = X; % for size</w:t>
      </w:r>
    </w:p>
    <w:p w14:paraId="4DD9A2E0" w14:textId="77777777" w:rsidR="00536A89" w:rsidRDefault="00FC53B7">
      <w:r>
        <w:rPr>
          <w:rFonts w:ascii="Courier New" w:eastAsia="Courier New" w:hAnsi="Courier New" w:cs="Courier New"/>
          <w:sz w:val="20"/>
        </w:rPr>
        <w:t>for j= 1:number</w:t>
      </w:r>
    </w:p>
    <w:p w14:paraId="314A5B2B" w14:textId="77777777" w:rsidR="00536A89" w:rsidRDefault="00FC53B7">
      <w:r>
        <w:rPr>
          <w:rFonts w:ascii="Courier New" w:eastAsia="Courier New" w:hAnsi="Courier New" w:cs="Courier New"/>
          <w:sz w:val="20"/>
        </w:rPr>
        <w:t xml:space="preserve">    if  ((Ys1(j)&gt; Ys2(j))&amp;&amp;(Ys1(j)&gt; Ys3(j))&amp;&amp;(Ys1(j)&gt; Ys4(j)))</w:t>
      </w:r>
    </w:p>
    <w:p w14:paraId="0C985AC3" w14:textId="77777777" w:rsidR="00536A89" w:rsidRDefault="00FC53B7">
      <w:r>
        <w:rPr>
          <w:rFonts w:ascii="Courier New" w:eastAsia="Courier New" w:hAnsi="Courier New" w:cs="Courier New"/>
          <w:sz w:val="20"/>
        </w:rPr>
        <w:t xml:space="preserve">        decoded_symbols_without_energy(1+((j-1)*3000):j*3000) = s1;</w:t>
      </w:r>
    </w:p>
    <w:p w14:paraId="4BDEB205" w14:textId="77777777" w:rsidR="00536A89" w:rsidRDefault="00FC53B7">
      <w:r>
        <w:rPr>
          <w:rFonts w:ascii="Courier New" w:eastAsia="Courier New" w:hAnsi="Courier New" w:cs="Courier New"/>
          <w:sz w:val="20"/>
        </w:rPr>
        <w:t xml:space="preserve">    elseif ((Ys2(j)&gt; Ys3(j))&amp;&amp;(Ys2(j)&gt; Ys4(j)))</w:t>
      </w:r>
    </w:p>
    <w:p w14:paraId="39605916" w14:textId="77777777" w:rsidR="00536A89" w:rsidRDefault="00FC53B7">
      <w:r>
        <w:rPr>
          <w:rFonts w:ascii="Courier New" w:eastAsia="Courier New" w:hAnsi="Courier New" w:cs="Courier New"/>
          <w:sz w:val="20"/>
        </w:rPr>
        <w:t xml:space="preserve">        decoded_symbols_without_energy(1+((j-1)*3000):j*3000) = s2;</w:t>
      </w:r>
    </w:p>
    <w:p w14:paraId="404670B7" w14:textId="77777777" w:rsidR="00536A89" w:rsidRDefault="00FC53B7">
      <w:r>
        <w:rPr>
          <w:rFonts w:ascii="Courier New" w:eastAsia="Courier New" w:hAnsi="Courier New" w:cs="Courier New"/>
          <w:sz w:val="20"/>
        </w:rPr>
        <w:t xml:space="preserve">    elseif (Ys3(j)&gt; Ys4(j))</w:t>
      </w:r>
    </w:p>
    <w:p w14:paraId="695F0082" w14:textId="77777777" w:rsidR="00536A89" w:rsidRDefault="00FC53B7">
      <w:r>
        <w:rPr>
          <w:rFonts w:ascii="Courier New" w:eastAsia="Courier New" w:hAnsi="Courier New" w:cs="Courier New"/>
          <w:sz w:val="20"/>
        </w:rPr>
        <w:t xml:space="preserve">        decoded_symbols_without_energy(1+((j-1)*3000):j*3000) = s3;</w:t>
      </w:r>
    </w:p>
    <w:p w14:paraId="7CA367DF" w14:textId="77777777" w:rsidR="00536A89" w:rsidRDefault="00FC53B7">
      <w:r>
        <w:rPr>
          <w:rFonts w:ascii="Courier New" w:eastAsia="Courier New" w:hAnsi="Courier New" w:cs="Courier New"/>
          <w:sz w:val="20"/>
        </w:rPr>
        <w:t xml:space="preserve">    else</w:t>
      </w:r>
    </w:p>
    <w:p w14:paraId="23D4BE64" w14:textId="77777777" w:rsidR="00536A89" w:rsidRDefault="00FC53B7">
      <w:r>
        <w:rPr>
          <w:rFonts w:ascii="Courier New" w:eastAsia="Courier New" w:hAnsi="Courier New" w:cs="Courier New"/>
          <w:sz w:val="20"/>
        </w:rPr>
        <w:t xml:space="preserve">        decoded_symbols_without_energy(1+((j-1)*3000):j*3000) = s4;</w:t>
      </w:r>
    </w:p>
    <w:p w14:paraId="3398B6DB" w14:textId="77777777" w:rsidR="00536A89" w:rsidRDefault="00FC53B7">
      <w:r>
        <w:rPr>
          <w:rFonts w:ascii="Courier New" w:eastAsia="Courier New" w:hAnsi="Courier New" w:cs="Courier New"/>
          <w:sz w:val="20"/>
        </w:rPr>
        <w:t xml:space="preserve">    end</w:t>
      </w:r>
    </w:p>
    <w:p w14:paraId="04ABAFB3" w14:textId="77777777" w:rsidR="00536A89" w:rsidRDefault="00FC53B7">
      <w:r>
        <w:rPr>
          <w:rFonts w:ascii="Courier New" w:eastAsia="Courier New" w:hAnsi="Courier New" w:cs="Courier New"/>
          <w:sz w:val="20"/>
        </w:rPr>
        <w:t>end</w:t>
      </w:r>
    </w:p>
    <w:p w14:paraId="49802C16" w14:textId="77777777" w:rsidR="00536A89" w:rsidRDefault="00536A89"/>
    <w:p w14:paraId="55281B76" w14:textId="77777777" w:rsidR="00536A89" w:rsidRDefault="00FC53B7">
      <w:r>
        <w:rPr>
          <w:rFonts w:ascii="Courier New" w:eastAsia="Courier New" w:hAnsi="Courier New" w:cs="Courier New"/>
          <w:sz w:val="20"/>
        </w:rPr>
        <w:t>%q is the difference between the input and the decoded symbols</w:t>
      </w:r>
    </w:p>
    <w:p w14:paraId="7EB2650A" w14:textId="77777777" w:rsidR="00536A89" w:rsidRDefault="00FC53B7">
      <w:r>
        <w:rPr>
          <w:rFonts w:ascii="Courier New" w:eastAsia="Courier New" w:hAnsi="Courier New" w:cs="Courier New"/>
          <w:sz w:val="20"/>
        </w:rPr>
        <w:t>q_with = decoded_symbols_with_energy-inputTotal;</w:t>
      </w:r>
    </w:p>
    <w:p w14:paraId="1CDB3569" w14:textId="77777777" w:rsidR="00536A89" w:rsidRDefault="00FC53B7">
      <w:r>
        <w:rPr>
          <w:rFonts w:ascii="Courier New" w:eastAsia="Courier New" w:hAnsi="Courier New" w:cs="Courier New"/>
          <w:sz w:val="20"/>
        </w:rPr>
        <w:t>errors_with_energy = 0;</w:t>
      </w:r>
    </w:p>
    <w:p w14:paraId="209CAB87" w14:textId="77777777" w:rsidR="00536A89" w:rsidRDefault="00FC53B7">
      <w:r>
        <w:rPr>
          <w:rFonts w:ascii="Courier New" w:eastAsia="Courier New" w:hAnsi="Courier New" w:cs="Courier New"/>
          <w:sz w:val="20"/>
        </w:rPr>
        <w:t>for j= 1:number</w:t>
      </w:r>
    </w:p>
    <w:p w14:paraId="356D1E3B" w14:textId="77777777" w:rsidR="00536A89" w:rsidRDefault="00FC53B7">
      <w:r>
        <w:rPr>
          <w:rFonts w:ascii="Courier New" w:eastAsia="Courier New" w:hAnsi="Courier New" w:cs="Courier New"/>
          <w:sz w:val="20"/>
        </w:rPr>
        <w:t xml:space="preserve">    if sum(q_with(1+((j-1)*3000):j*3000))~=0</w:t>
      </w:r>
    </w:p>
    <w:p w14:paraId="362D7C26" w14:textId="77777777" w:rsidR="00536A89" w:rsidRDefault="00FC53B7">
      <w:r>
        <w:rPr>
          <w:rFonts w:ascii="Courier New" w:eastAsia="Courier New" w:hAnsi="Courier New" w:cs="Courier New"/>
          <w:sz w:val="20"/>
        </w:rPr>
        <w:t xml:space="preserve">        errors_with_energy = errors_with_energy+1;</w:t>
      </w:r>
    </w:p>
    <w:p w14:paraId="0A0098EC" w14:textId="77777777" w:rsidR="00536A89" w:rsidRDefault="00FC53B7">
      <w:r>
        <w:rPr>
          <w:rFonts w:ascii="Courier New" w:eastAsia="Courier New" w:hAnsi="Courier New" w:cs="Courier New"/>
          <w:sz w:val="20"/>
        </w:rPr>
        <w:t xml:space="preserve">        q_with(1+((j-1)*3000):j*3000) = errors_with_energy*ones(1:3000,1);       </w:t>
      </w:r>
    </w:p>
    <w:p w14:paraId="53F7446A" w14:textId="77777777" w:rsidR="00536A89" w:rsidRDefault="00FC53B7">
      <w:r>
        <w:rPr>
          <w:rFonts w:ascii="Courier New" w:eastAsia="Courier New" w:hAnsi="Courier New" w:cs="Courier New"/>
          <w:sz w:val="20"/>
        </w:rPr>
        <w:t xml:space="preserve">    end</w:t>
      </w:r>
    </w:p>
    <w:p w14:paraId="50087691" w14:textId="77777777" w:rsidR="00536A89" w:rsidRDefault="00FC53B7">
      <w:r>
        <w:rPr>
          <w:rFonts w:ascii="Courier New" w:eastAsia="Courier New" w:hAnsi="Courier New" w:cs="Courier New"/>
          <w:sz w:val="20"/>
        </w:rPr>
        <w:t>end</w:t>
      </w:r>
    </w:p>
    <w:p w14:paraId="6FB96D44" w14:textId="77777777" w:rsidR="00536A89" w:rsidRDefault="00FC53B7">
      <w:r>
        <w:rPr>
          <w:rFonts w:ascii="Courier New" w:eastAsia="Courier New" w:hAnsi="Courier New" w:cs="Courier New"/>
          <w:sz w:val="20"/>
        </w:rPr>
        <w:t>percent_errors_with_energy = 100*errors_with_energy/number;</w:t>
      </w:r>
    </w:p>
    <w:p w14:paraId="37A1CCAE" w14:textId="77777777" w:rsidR="00536A89" w:rsidRDefault="00536A89"/>
    <w:p w14:paraId="5535F62B" w14:textId="77777777" w:rsidR="00536A89" w:rsidRDefault="00536A89"/>
    <w:p w14:paraId="1231A9FD" w14:textId="77777777" w:rsidR="00536A89" w:rsidRDefault="00FC53B7">
      <w:r>
        <w:rPr>
          <w:rFonts w:ascii="Courier New" w:eastAsia="Courier New" w:hAnsi="Courier New" w:cs="Courier New"/>
          <w:sz w:val="20"/>
        </w:rPr>
        <w:t>%q is the difference between the input and the decoded symbols</w:t>
      </w:r>
    </w:p>
    <w:p w14:paraId="165304A3" w14:textId="77777777" w:rsidR="00536A89" w:rsidRDefault="00FC53B7">
      <w:r>
        <w:rPr>
          <w:rFonts w:ascii="Courier New" w:eastAsia="Courier New" w:hAnsi="Courier New" w:cs="Courier New"/>
          <w:sz w:val="20"/>
        </w:rPr>
        <w:t>q_without = decoded_symbols_without_energy-inputTotal;</w:t>
      </w:r>
    </w:p>
    <w:p w14:paraId="09E59DC3" w14:textId="77777777" w:rsidR="00536A89" w:rsidRDefault="00FC53B7">
      <w:r>
        <w:rPr>
          <w:rFonts w:ascii="Courier New" w:eastAsia="Courier New" w:hAnsi="Courier New" w:cs="Courier New"/>
          <w:sz w:val="20"/>
        </w:rPr>
        <w:t>errors_without_energy = 0;</w:t>
      </w:r>
    </w:p>
    <w:p w14:paraId="48E1EC53" w14:textId="77777777" w:rsidR="00536A89" w:rsidRDefault="00FC53B7">
      <w:r>
        <w:rPr>
          <w:rFonts w:ascii="Courier New" w:eastAsia="Courier New" w:hAnsi="Courier New" w:cs="Courier New"/>
          <w:sz w:val="20"/>
        </w:rPr>
        <w:t>for j= 1:number</w:t>
      </w:r>
    </w:p>
    <w:p w14:paraId="1E34059E" w14:textId="77777777" w:rsidR="00536A89" w:rsidRDefault="00FC53B7">
      <w:r>
        <w:rPr>
          <w:rFonts w:ascii="Courier New" w:eastAsia="Courier New" w:hAnsi="Courier New" w:cs="Courier New"/>
          <w:sz w:val="20"/>
        </w:rPr>
        <w:t xml:space="preserve">    if sum(q_without(1+((j-1)*3000):j*3000))~=0</w:t>
      </w:r>
    </w:p>
    <w:p w14:paraId="4CC85397" w14:textId="77777777" w:rsidR="00536A89" w:rsidRDefault="00FC53B7">
      <w:r>
        <w:rPr>
          <w:rFonts w:ascii="Courier New" w:eastAsia="Courier New" w:hAnsi="Courier New" w:cs="Courier New"/>
          <w:sz w:val="20"/>
        </w:rPr>
        <w:t xml:space="preserve">        errors_without_energy = errors_without_energy+1;</w:t>
      </w:r>
    </w:p>
    <w:p w14:paraId="3C3BB5DA" w14:textId="77777777" w:rsidR="00536A89" w:rsidRDefault="00FC53B7">
      <w:r>
        <w:rPr>
          <w:rFonts w:ascii="Courier New" w:eastAsia="Courier New" w:hAnsi="Courier New" w:cs="Courier New"/>
          <w:sz w:val="20"/>
        </w:rPr>
        <w:t xml:space="preserve">        q_without(1+((j-1)*3000):j*3000) = errors_without_energy*ones(1:3000,1);</w:t>
      </w:r>
    </w:p>
    <w:p w14:paraId="59BC388C" w14:textId="77777777" w:rsidR="00536A89" w:rsidRDefault="00FC53B7">
      <w:r>
        <w:rPr>
          <w:rFonts w:ascii="Courier New" w:eastAsia="Courier New" w:hAnsi="Courier New" w:cs="Courier New"/>
          <w:sz w:val="20"/>
        </w:rPr>
        <w:t xml:space="preserve">    end</w:t>
      </w:r>
    </w:p>
    <w:p w14:paraId="24D23039" w14:textId="77777777" w:rsidR="00536A89" w:rsidRDefault="00FC53B7">
      <w:r>
        <w:rPr>
          <w:rFonts w:ascii="Courier New" w:eastAsia="Courier New" w:hAnsi="Courier New" w:cs="Courier New"/>
          <w:sz w:val="20"/>
        </w:rPr>
        <w:t>end</w:t>
      </w:r>
    </w:p>
    <w:p w14:paraId="2E90BA9F" w14:textId="77777777" w:rsidR="00536A89" w:rsidRDefault="00FC53B7">
      <w:r>
        <w:rPr>
          <w:rFonts w:ascii="Courier New" w:eastAsia="Courier New" w:hAnsi="Courier New" w:cs="Courier New"/>
          <w:sz w:val="20"/>
        </w:rPr>
        <w:t>percent_errors_without_energy = 100*errors_without_energy/number;</w:t>
      </w:r>
    </w:p>
    <w:p w14:paraId="01543D48" w14:textId="77777777" w:rsidR="00536A89" w:rsidRDefault="00536A89"/>
    <w:p w14:paraId="17BFACA1" w14:textId="77777777" w:rsidR="00536A89" w:rsidRDefault="00FC53B7">
      <w:r>
        <w:rPr>
          <w:rFonts w:ascii="Courier New" w:eastAsia="Courier New" w:hAnsi="Courier New" w:cs="Courier New"/>
          <w:sz w:val="20"/>
        </w:rPr>
        <w:t>error_comparison = ['Without subtracting the symbol energies, there are ',num2str(percent_errors_with_energy),'% errors in ', num2str(number),' symbols.';</w:t>
      </w:r>
    </w:p>
    <w:p w14:paraId="2F4E5C2E" w14:textId="77777777" w:rsidR="00536A89" w:rsidRDefault="00FC53B7">
      <w:r>
        <w:rPr>
          <w:rFonts w:ascii="Courier New" w:eastAsia="Courier New" w:hAnsi="Courier New" w:cs="Courier New"/>
          <w:sz w:val="20"/>
        </w:rPr>
        <w:t>'Removing the energy of the symbols, there are ', num2str(percent_errors_without_energy),'% errors in ', num2str(number), ' symbols.     ']</w:t>
      </w:r>
    </w:p>
    <w:p w14:paraId="6C331ED2" w14:textId="77777777" w:rsidR="00536A89" w:rsidRDefault="00536A89"/>
    <w:p w14:paraId="00325923" w14:textId="77777777" w:rsidR="00536A89" w:rsidRDefault="00FC53B7">
      <w:r>
        <w:rPr>
          <w:rFonts w:ascii="Courier New" w:eastAsia="Courier New" w:hAnsi="Courier New" w:cs="Courier New"/>
          <w:sz w:val="20"/>
        </w:rPr>
        <w:t>% Plot with energy</w:t>
      </w:r>
    </w:p>
    <w:p w14:paraId="269252BB" w14:textId="77777777" w:rsidR="00536A89" w:rsidRDefault="00FC53B7">
      <w:r>
        <w:rPr>
          <w:rFonts w:ascii="Courier New" w:eastAsia="Courier New" w:hAnsi="Courier New" w:cs="Courier New"/>
          <w:sz w:val="20"/>
        </w:rPr>
        <w:t>figure();</w:t>
      </w:r>
    </w:p>
    <w:p w14:paraId="567CA08F" w14:textId="77777777" w:rsidR="00536A89" w:rsidRDefault="00FC53B7">
      <w:r>
        <w:rPr>
          <w:rFonts w:ascii="Courier New" w:eastAsia="Courier New" w:hAnsi="Courier New" w:cs="Courier New"/>
          <w:sz w:val="20"/>
        </w:rPr>
        <w:t>subplot(1,2,1)</w:t>
      </w:r>
    </w:p>
    <w:p w14:paraId="062860E6" w14:textId="77777777" w:rsidR="00536A89" w:rsidRDefault="00536A89"/>
    <w:p w14:paraId="561A0DF4" w14:textId="77777777" w:rsidR="00536A89" w:rsidRDefault="00FC53B7">
      <w:r>
        <w:rPr>
          <w:rFonts w:ascii="Courier New" w:eastAsia="Courier New" w:hAnsi="Courier New" w:cs="Courier New"/>
          <w:sz w:val="20"/>
        </w:rPr>
        <w:t>subplot(2,2,1)</w:t>
      </w:r>
    </w:p>
    <w:p w14:paraId="40961E89" w14:textId="77777777" w:rsidR="00536A89" w:rsidRDefault="00FC53B7">
      <w:r>
        <w:rPr>
          <w:rFonts w:ascii="Courier New" w:eastAsia="Courier New" w:hAnsi="Courier New" w:cs="Courier New"/>
          <w:sz w:val="20"/>
        </w:rPr>
        <w:t>plot(inputTotal);</w:t>
      </w:r>
    </w:p>
    <w:p w14:paraId="5A1E3FE4" w14:textId="77777777" w:rsidR="00536A89" w:rsidRDefault="00FC53B7">
      <w:r>
        <w:rPr>
          <w:rFonts w:ascii="Courier New" w:eastAsia="Courier New" w:hAnsi="Courier New" w:cs="Courier New"/>
          <w:sz w:val="20"/>
        </w:rPr>
        <w:t>xlabel('time')</w:t>
      </w:r>
    </w:p>
    <w:p w14:paraId="5585EAAA" w14:textId="77777777" w:rsidR="00536A89" w:rsidRDefault="00FC53B7">
      <w:r>
        <w:rPr>
          <w:rFonts w:ascii="Courier New" w:eastAsia="Courier New" w:hAnsi="Courier New" w:cs="Courier New"/>
          <w:sz w:val="20"/>
        </w:rPr>
        <w:t>ylabel('symbols(t)')</w:t>
      </w:r>
    </w:p>
    <w:p w14:paraId="0D8857A0" w14:textId="77777777" w:rsidR="00536A89" w:rsidRDefault="00FC53B7">
      <w:r>
        <w:rPr>
          <w:rFonts w:ascii="Courier New" w:eastAsia="Courier New" w:hAnsi="Courier New" w:cs="Courier New"/>
          <w:sz w:val="20"/>
        </w:rPr>
        <w:t>title([num2str(number),' Input Symbols']);</w:t>
      </w:r>
    </w:p>
    <w:p w14:paraId="42963CC3" w14:textId="77777777" w:rsidR="00536A89" w:rsidRDefault="00536A89"/>
    <w:p w14:paraId="18A5E20E" w14:textId="77777777" w:rsidR="00536A89" w:rsidRDefault="00FC53B7">
      <w:r>
        <w:rPr>
          <w:rFonts w:ascii="Courier New" w:eastAsia="Courier New" w:hAnsi="Courier New" w:cs="Courier New"/>
          <w:sz w:val="20"/>
        </w:rPr>
        <w:t>subplot(2,2,2)</w:t>
      </w:r>
    </w:p>
    <w:p w14:paraId="2EDDE511" w14:textId="77777777" w:rsidR="00536A89" w:rsidRDefault="00FC53B7">
      <w:r>
        <w:rPr>
          <w:rFonts w:ascii="Courier New" w:eastAsia="Courier New" w:hAnsi="Courier New" w:cs="Courier New"/>
          <w:sz w:val="20"/>
        </w:rPr>
        <w:t>plot(X);</w:t>
      </w:r>
    </w:p>
    <w:p w14:paraId="11A97693" w14:textId="77777777" w:rsidR="00536A89" w:rsidRDefault="00FC53B7">
      <w:r>
        <w:rPr>
          <w:rFonts w:ascii="Courier New" w:eastAsia="Courier New" w:hAnsi="Courier New" w:cs="Courier New"/>
          <w:sz w:val="20"/>
        </w:rPr>
        <w:t>xlabel('time')</w:t>
      </w:r>
    </w:p>
    <w:p w14:paraId="2D369E20" w14:textId="77777777" w:rsidR="00536A89" w:rsidRDefault="00FC53B7">
      <w:r>
        <w:rPr>
          <w:rFonts w:ascii="Courier New" w:eastAsia="Courier New" w:hAnsi="Courier New" w:cs="Courier New"/>
          <w:sz w:val="20"/>
        </w:rPr>
        <w:t>ylabel('symbols(t)')</w:t>
      </w:r>
    </w:p>
    <w:p w14:paraId="235CF85C" w14:textId="77777777" w:rsidR="00536A89" w:rsidRDefault="00FC53B7">
      <w:r>
        <w:rPr>
          <w:rFonts w:ascii="Courier New" w:eastAsia="Courier New" w:hAnsi="Courier New" w:cs="Courier New"/>
          <w:sz w:val="20"/>
        </w:rPr>
        <w:t>title([num2str(number),' Symbols; Noise Variance of ', num2str(variance) ]);</w:t>
      </w:r>
    </w:p>
    <w:p w14:paraId="40B0A6E1" w14:textId="77777777" w:rsidR="00536A89" w:rsidRDefault="00536A89"/>
    <w:p w14:paraId="53FEEE30" w14:textId="77777777" w:rsidR="00536A89" w:rsidRDefault="00FC53B7">
      <w:r>
        <w:rPr>
          <w:rFonts w:ascii="Courier New" w:eastAsia="Courier New" w:hAnsi="Courier New" w:cs="Courier New"/>
          <w:sz w:val="20"/>
        </w:rPr>
        <w:t>subplot(2,2,3)</w:t>
      </w:r>
    </w:p>
    <w:p w14:paraId="76048937" w14:textId="77777777" w:rsidR="00536A89" w:rsidRDefault="00FC53B7">
      <w:r>
        <w:rPr>
          <w:rFonts w:ascii="Courier New" w:eastAsia="Courier New" w:hAnsi="Courier New" w:cs="Courier New"/>
          <w:sz w:val="20"/>
        </w:rPr>
        <w:t>plot(decoded_symbols_without_energy);</w:t>
      </w:r>
    </w:p>
    <w:p w14:paraId="271104C2" w14:textId="77777777" w:rsidR="00536A89" w:rsidRDefault="00FC53B7">
      <w:r>
        <w:rPr>
          <w:rFonts w:ascii="Courier New" w:eastAsia="Courier New" w:hAnsi="Courier New" w:cs="Courier New"/>
          <w:sz w:val="20"/>
        </w:rPr>
        <w:t>xlabel('time')</w:t>
      </w:r>
    </w:p>
    <w:p w14:paraId="52F05108" w14:textId="77777777" w:rsidR="00536A89" w:rsidRDefault="00FC53B7">
      <w:r>
        <w:rPr>
          <w:rFonts w:ascii="Courier New" w:eastAsia="Courier New" w:hAnsi="Courier New" w:cs="Courier New"/>
          <w:sz w:val="20"/>
        </w:rPr>
        <w:t>ylabel('samples(t)')</w:t>
      </w:r>
    </w:p>
    <w:p w14:paraId="68616F7A" w14:textId="77777777" w:rsidR="00536A89" w:rsidRDefault="00FC53B7">
      <w:r>
        <w:rPr>
          <w:rFonts w:ascii="Courier New" w:eastAsia="Courier New" w:hAnsi="Courier New" w:cs="Courier New"/>
          <w:sz w:val="20"/>
        </w:rPr>
        <w:t>title([num2str(number), ' Decoded Symblos']);</w:t>
      </w:r>
    </w:p>
    <w:p w14:paraId="7CFE97C6" w14:textId="77777777" w:rsidR="00536A89" w:rsidRDefault="00536A89"/>
    <w:p w14:paraId="4E117BD1" w14:textId="77777777" w:rsidR="00536A89" w:rsidRDefault="00FC53B7">
      <w:r>
        <w:rPr>
          <w:rFonts w:ascii="Courier New" w:eastAsia="Courier New" w:hAnsi="Courier New" w:cs="Courier New"/>
          <w:sz w:val="20"/>
        </w:rPr>
        <w:t>subplot(2,2,4)</w:t>
      </w:r>
    </w:p>
    <w:p w14:paraId="0FC7E88E" w14:textId="77777777" w:rsidR="00536A89" w:rsidRDefault="00FC53B7">
      <w:r>
        <w:rPr>
          <w:rFonts w:ascii="Courier New" w:eastAsia="Courier New" w:hAnsi="Courier New" w:cs="Courier New"/>
          <w:sz w:val="20"/>
        </w:rPr>
        <w:t>plot(q_without);</w:t>
      </w:r>
    </w:p>
    <w:p w14:paraId="03314B15" w14:textId="77777777" w:rsidR="00536A89" w:rsidRDefault="00FC53B7">
      <w:r>
        <w:rPr>
          <w:rFonts w:ascii="Courier New" w:eastAsia="Courier New" w:hAnsi="Courier New" w:cs="Courier New"/>
          <w:sz w:val="20"/>
        </w:rPr>
        <w:t>xlabel('time')</w:t>
      </w:r>
    </w:p>
    <w:p w14:paraId="151A20A6" w14:textId="77777777" w:rsidR="00536A89" w:rsidRDefault="00FC53B7">
      <w:r>
        <w:rPr>
          <w:rFonts w:ascii="Courier New" w:eastAsia="Courier New" w:hAnsi="Courier New" w:cs="Courier New"/>
          <w:sz w:val="20"/>
        </w:rPr>
        <w:t>ylabel('number of incorrect signals')</w:t>
      </w:r>
    </w:p>
    <w:p w14:paraId="266346BE" w14:textId="77777777" w:rsidR="00536A89" w:rsidRDefault="00FC53B7">
      <w:r>
        <w:rPr>
          <w:rFonts w:ascii="Courier New" w:eastAsia="Courier New" w:hAnsi="Courier New" w:cs="Courier New"/>
          <w:sz w:val="20"/>
        </w:rPr>
        <w:t>title(['Mismatched Symbols for ',num2str(number)]);</w:t>
      </w:r>
    </w:p>
    <w:p w14:paraId="499DA79D" w14:textId="77777777" w:rsidR="00536A89" w:rsidRDefault="00536A89"/>
    <w:p w14:paraId="4033FB8A" w14:textId="77777777" w:rsidR="00536A89" w:rsidRDefault="00FC53B7">
      <w:r>
        <w:rPr>
          <w:rFonts w:ascii="Courier New" w:eastAsia="Courier New" w:hAnsi="Courier New" w:cs="Courier New"/>
          <w:sz w:val="20"/>
        </w:rPr>
        <w:t xml:space="preserve"> </w:t>
      </w:r>
    </w:p>
    <w:p w14:paraId="2545BE3E" w14:textId="77777777" w:rsidR="00536A89" w:rsidRDefault="00536A89"/>
    <w:p w14:paraId="7FA01395" w14:textId="77777777" w:rsidR="00536A89" w:rsidRDefault="00536A89"/>
    <w:p w14:paraId="3B1C2AC6" w14:textId="77777777" w:rsidR="00536A89" w:rsidRDefault="00536A89"/>
    <w:p w14:paraId="42A1BA48" w14:textId="77777777" w:rsidR="00536A89" w:rsidRDefault="00FC53B7">
      <w:pPr>
        <w:pStyle w:val="Heading2"/>
        <w:contextualSpacing w:val="0"/>
      </w:pPr>
      <w:bookmarkStart w:id="68" w:name="h.aihuwmtfifz6" w:colFirst="0" w:colLast="0"/>
      <w:bookmarkEnd w:id="68"/>
      <w:r>
        <w:t>Correlator Realization of a Receiver in Simulink</w:t>
      </w:r>
    </w:p>
    <w:p w14:paraId="088DA41F" w14:textId="77777777" w:rsidR="00A556C1" w:rsidRDefault="00A556C1" w:rsidP="00A556C1">
      <w:pPr>
        <w:keepNext/>
      </w:pPr>
      <w:r>
        <w:rPr>
          <w:noProof/>
        </w:rPr>
        <w:drawing>
          <wp:inline distT="0" distB="0" distL="0" distR="0" wp14:anchorId="70D58AEE" wp14:editId="2B93412C">
            <wp:extent cx="5943600" cy="27825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782570"/>
                    </a:xfrm>
                    <a:prstGeom prst="rect">
                      <a:avLst/>
                    </a:prstGeom>
                  </pic:spPr>
                </pic:pic>
              </a:graphicData>
            </a:graphic>
          </wp:inline>
        </w:drawing>
      </w:r>
    </w:p>
    <w:p w14:paraId="51743984" w14:textId="191E691C" w:rsidR="00536A89" w:rsidRDefault="00A556C1" w:rsidP="00A556C1">
      <w:pPr>
        <w:pStyle w:val="Caption"/>
      </w:pPr>
      <w:r>
        <w:t xml:space="preserve">Figure </w:t>
      </w:r>
      <w:fldSimple w:instr=" SEQ Figure \* ARABIC ">
        <w:r w:rsidR="00040FD4">
          <w:rPr>
            <w:noProof/>
          </w:rPr>
          <w:t>13</w:t>
        </w:r>
      </w:fldSimple>
      <w:r>
        <w:t xml:space="preserve"> Correlator implementation in Simulink with decision block to find the best match of the transmitted symbol</w:t>
      </w:r>
    </w:p>
    <w:p w14:paraId="3EB30E65" w14:textId="77777777" w:rsidR="00A556C1" w:rsidRPr="00A556C1" w:rsidRDefault="00A556C1" w:rsidP="00A556C1"/>
    <w:p w14:paraId="72CF633A" w14:textId="77777777" w:rsidR="00536A89" w:rsidRDefault="00FC53B7">
      <w:r>
        <w:rPr>
          <w:rFonts w:ascii="Trebuchet MS" w:eastAsia="Trebuchet MS" w:hAnsi="Trebuchet MS" w:cs="Trebuchet MS"/>
          <w:sz w:val="32"/>
        </w:rPr>
        <w:t>Appendix 2: Simulink Models for the USRP Hardware Implementation</w:t>
      </w:r>
    </w:p>
    <w:p w14:paraId="191EA5F4" w14:textId="77777777" w:rsidR="00536A89" w:rsidRDefault="00FC53B7">
      <w:pPr>
        <w:pStyle w:val="Heading2"/>
        <w:contextualSpacing w:val="0"/>
      </w:pPr>
      <w:bookmarkStart w:id="69" w:name="h.xbthl5clpdmc" w:colFirst="0" w:colLast="0"/>
      <w:bookmarkEnd w:id="69"/>
      <w:r>
        <w:lastRenderedPageBreak/>
        <w:t>DBPSK/DQPSK transmitter</w:t>
      </w:r>
    </w:p>
    <w:p w14:paraId="47D13B1C" w14:textId="77777777" w:rsidR="00536A89" w:rsidRDefault="00FC53B7">
      <w:r>
        <w:rPr>
          <w:noProof/>
        </w:rPr>
        <w:drawing>
          <wp:inline distT="114300" distB="114300" distL="114300" distR="114300" wp14:anchorId="12672EC8" wp14:editId="1B7A6E59">
            <wp:extent cx="1624013" cy="985719"/>
            <wp:effectExtent l="0" t="0" r="0" b="0"/>
            <wp:docPr id="12" name="image35.png" descr="DQPSKTx.png"/>
            <wp:cNvGraphicFramePr/>
            <a:graphic xmlns:a="http://schemas.openxmlformats.org/drawingml/2006/main">
              <a:graphicData uri="http://schemas.openxmlformats.org/drawingml/2006/picture">
                <pic:pic xmlns:pic="http://schemas.openxmlformats.org/drawingml/2006/picture">
                  <pic:nvPicPr>
                    <pic:cNvPr id="0" name="image35.png" descr="DQPSKTx.png"/>
                    <pic:cNvPicPr preferRelativeResize="0"/>
                  </pic:nvPicPr>
                  <pic:blipFill>
                    <a:blip r:embed="rId28"/>
                    <a:srcRect l="12500" t="2500" r="55288" b="63611"/>
                    <a:stretch>
                      <a:fillRect/>
                    </a:stretch>
                  </pic:blipFill>
                  <pic:spPr>
                    <a:xfrm>
                      <a:off x="0" y="0"/>
                      <a:ext cx="1624013" cy="985719"/>
                    </a:xfrm>
                    <a:prstGeom prst="rect">
                      <a:avLst/>
                    </a:prstGeom>
                    <a:ln/>
                  </pic:spPr>
                </pic:pic>
              </a:graphicData>
            </a:graphic>
          </wp:inline>
        </w:drawing>
      </w:r>
      <w:commentRangeStart w:id="70"/>
      <w:r>
        <w:rPr>
          <w:noProof/>
        </w:rPr>
        <w:drawing>
          <wp:inline distT="114300" distB="114300" distL="114300" distR="114300" wp14:anchorId="42E80EF2" wp14:editId="5B921FBF">
            <wp:extent cx="4503023" cy="2576513"/>
            <wp:effectExtent l="0" t="0" r="0" b="0"/>
            <wp:docPr id="5" name="image28.png" descr="DBPSKTx.png"/>
            <wp:cNvGraphicFramePr/>
            <a:graphic xmlns:a="http://schemas.openxmlformats.org/drawingml/2006/main">
              <a:graphicData uri="http://schemas.openxmlformats.org/drawingml/2006/picture">
                <pic:pic xmlns:pic="http://schemas.openxmlformats.org/drawingml/2006/picture">
                  <pic:nvPicPr>
                    <pic:cNvPr id="0" name="image28.png" descr="DBPSKTx.png"/>
                    <pic:cNvPicPr preferRelativeResize="0"/>
                  </pic:nvPicPr>
                  <pic:blipFill>
                    <a:blip r:embed="rId29"/>
                    <a:srcRect l="7852" t="6534"/>
                    <a:stretch>
                      <a:fillRect/>
                    </a:stretch>
                  </pic:blipFill>
                  <pic:spPr>
                    <a:xfrm>
                      <a:off x="0" y="0"/>
                      <a:ext cx="4503023" cy="2576513"/>
                    </a:xfrm>
                    <a:prstGeom prst="rect">
                      <a:avLst/>
                    </a:prstGeom>
                    <a:ln/>
                  </pic:spPr>
                </pic:pic>
              </a:graphicData>
            </a:graphic>
          </wp:inline>
        </w:drawing>
      </w:r>
      <w:commentRangeEnd w:id="70"/>
      <w:r>
        <w:commentReference w:id="70"/>
      </w:r>
    </w:p>
    <w:p w14:paraId="40D58739" w14:textId="77777777" w:rsidR="00536A89" w:rsidRDefault="00536A89"/>
    <w:p w14:paraId="5AB17EAE" w14:textId="77777777" w:rsidR="00536A89" w:rsidRDefault="00FC53B7">
      <w:pPr>
        <w:pStyle w:val="Heading2"/>
        <w:contextualSpacing w:val="0"/>
      </w:pPr>
      <w:bookmarkStart w:id="71" w:name="h.2o2fitd2zorb" w:colFirst="0" w:colLast="0"/>
      <w:bookmarkEnd w:id="71"/>
      <w:r>
        <w:t xml:space="preserve">DBPSK Receiver </w:t>
      </w:r>
    </w:p>
    <w:p w14:paraId="6655C568" w14:textId="77777777" w:rsidR="00536A89" w:rsidRDefault="00FC53B7">
      <w:pPr>
        <w:pStyle w:val="Heading2"/>
        <w:contextualSpacing w:val="0"/>
      </w:pPr>
      <w:bookmarkStart w:id="72" w:name="h.42h9fys3h84s" w:colFirst="0" w:colLast="0"/>
      <w:bookmarkEnd w:id="72"/>
      <w:r>
        <w:rPr>
          <w:noProof/>
        </w:rPr>
        <w:drawing>
          <wp:inline distT="114300" distB="114300" distL="114300" distR="114300" wp14:anchorId="0FD8C752" wp14:editId="0A633B9B">
            <wp:extent cx="4240199" cy="1500188"/>
            <wp:effectExtent l="0" t="0" r="0" b="0"/>
            <wp:docPr id="17" name="image40.png" descr="DBPSKRxmodel.png"/>
            <wp:cNvGraphicFramePr/>
            <a:graphic xmlns:a="http://schemas.openxmlformats.org/drawingml/2006/main">
              <a:graphicData uri="http://schemas.openxmlformats.org/drawingml/2006/picture">
                <pic:pic xmlns:pic="http://schemas.openxmlformats.org/drawingml/2006/picture">
                  <pic:nvPicPr>
                    <pic:cNvPr id="0" name="image40.png" descr="DBPSKRxmodel.png"/>
                    <pic:cNvPicPr preferRelativeResize="0"/>
                  </pic:nvPicPr>
                  <pic:blipFill>
                    <a:blip r:embed="rId30"/>
                    <a:srcRect/>
                    <a:stretch>
                      <a:fillRect/>
                    </a:stretch>
                  </pic:blipFill>
                  <pic:spPr>
                    <a:xfrm>
                      <a:off x="0" y="0"/>
                      <a:ext cx="4240199" cy="1500188"/>
                    </a:xfrm>
                    <a:prstGeom prst="rect">
                      <a:avLst/>
                    </a:prstGeom>
                    <a:ln/>
                  </pic:spPr>
                </pic:pic>
              </a:graphicData>
            </a:graphic>
          </wp:inline>
        </w:drawing>
      </w:r>
    </w:p>
    <w:p w14:paraId="03830BB7" w14:textId="77777777" w:rsidR="00536A89" w:rsidRDefault="00FC53B7">
      <w:pPr>
        <w:pStyle w:val="Heading2"/>
        <w:contextualSpacing w:val="0"/>
      </w:pPr>
      <w:bookmarkStart w:id="73" w:name="h.c8njjza3js1r" w:colFirst="0" w:colLast="0"/>
      <w:bookmarkEnd w:id="73"/>
      <w:r>
        <w:t>DBPSK Receiver Subsystem</w:t>
      </w:r>
    </w:p>
    <w:p w14:paraId="5565124B" w14:textId="77777777" w:rsidR="00536A89" w:rsidRDefault="00536A89">
      <w:pPr>
        <w:pStyle w:val="Heading2"/>
        <w:contextualSpacing w:val="0"/>
      </w:pPr>
      <w:bookmarkStart w:id="74" w:name="h.5dnlzc50b3ge" w:colFirst="0" w:colLast="0"/>
      <w:bookmarkEnd w:id="74"/>
    </w:p>
    <w:p w14:paraId="217BA489" w14:textId="77777777" w:rsidR="00536A89" w:rsidRDefault="00FC53B7">
      <w:r>
        <w:rPr>
          <w:noProof/>
        </w:rPr>
        <w:drawing>
          <wp:inline distT="114300" distB="114300" distL="114300" distR="114300" wp14:anchorId="1BF2603C" wp14:editId="3C6296BE">
            <wp:extent cx="5932143" cy="1452563"/>
            <wp:effectExtent l="0" t="0" r="0" b="0"/>
            <wp:docPr id="15" name="image38.png" descr="DBPSKreceivermodule.png"/>
            <wp:cNvGraphicFramePr/>
            <a:graphic xmlns:a="http://schemas.openxmlformats.org/drawingml/2006/main">
              <a:graphicData uri="http://schemas.openxmlformats.org/drawingml/2006/picture">
                <pic:pic xmlns:pic="http://schemas.openxmlformats.org/drawingml/2006/picture">
                  <pic:nvPicPr>
                    <pic:cNvPr id="0" name="image38.png" descr="DBPSKreceivermodule.png"/>
                    <pic:cNvPicPr preferRelativeResize="0"/>
                  </pic:nvPicPr>
                  <pic:blipFill>
                    <a:blip r:embed="rId31"/>
                    <a:srcRect l="6410" t="21857"/>
                    <a:stretch>
                      <a:fillRect/>
                    </a:stretch>
                  </pic:blipFill>
                  <pic:spPr>
                    <a:xfrm>
                      <a:off x="0" y="0"/>
                      <a:ext cx="5932143" cy="1452563"/>
                    </a:xfrm>
                    <a:prstGeom prst="rect">
                      <a:avLst/>
                    </a:prstGeom>
                    <a:ln/>
                  </pic:spPr>
                </pic:pic>
              </a:graphicData>
            </a:graphic>
          </wp:inline>
        </w:drawing>
      </w:r>
    </w:p>
    <w:p w14:paraId="1F63D4B8" w14:textId="77777777" w:rsidR="00536A89" w:rsidRDefault="00FC53B7">
      <w:r>
        <w:rPr>
          <w:rFonts w:ascii="Trebuchet MS" w:eastAsia="Trebuchet MS" w:hAnsi="Trebuchet MS" w:cs="Trebuchet MS"/>
          <w:sz w:val="32"/>
        </w:rPr>
        <w:lastRenderedPageBreak/>
        <w:t>Appendix 3</w:t>
      </w:r>
    </w:p>
    <w:p w14:paraId="53E44C1E" w14:textId="77777777" w:rsidR="00536A89" w:rsidRDefault="00FC53B7">
      <w:pPr>
        <w:pStyle w:val="Heading2"/>
        <w:contextualSpacing w:val="0"/>
      </w:pPr>
      <w:bookmarkStart w:id="75" w:name="h.4qde4nbid56y" w:colFirst="0" w:colLast="0"/>
      <w:bookmarkEnd w:id="75"/>
      <w:r>
        <w:t>Frame Synchronization Receiver</w:t>
      </w:r>
    </w:p>
    <w:p w14:paraId="7848FA5B" w14:textId="77777777" w:rsidR="00536A89" w:rsidRDefault="00FC53B7">
      <w:r>
        <w:rPr>
          <w:noProof/>
        </w:rPr>
        <w:drawing>
          <wp:inline distT="114300" distB="114300" distL="114300" distR="114300" wp14:anchorId="2D3DD2AA" wp14:editId="37C77CDB">
            <wp:extent cx="5978148" cy="3148013"/>
            <wp:effectExtent l="0" t="0" r="0" b="0"/>
            <wp:docPr id="2" name="image18.png" descr="63receiversystem.png"/>
            <wp:cNvGraphicFramePr/>
            <a:graphic xmlns:a="http://schemas.openxmlformats.org/drawingml/2006/main">
              <a:graphicData uri="http://schemas.openxmlformats.org/drawingml/2006/picture">
                <pic:pic xmlns:pic="http://schemas.openxmlformats.org/drawingml/2006/picture">
                  <pic:nvPicPr>
                    <pic:cNvPr id="0" name="image18.png" descr="63receiversystem.png"/>
                    <pic:cNvPicPr preferRelativeResize="0"/>
                  </pic:nvPicPr>
                  <pic:blipFill>
                    <a:blip r:embed="rId32"/>
                    <a:srcRect l="2884" r="3685" b="5538"/>
                    <a:stretch>
                      <a:fillRect/>
                    </a:stretch>
                  </pic:blipFill>
                  <pic:spPr>
                    <a:xfrm>
                      <a:off x="0" y="0"/>
                      <a:ext cx="5978148" cy="3148013"/>
                    </a:xfrm>
                    <a:prstGeom prst="rect">
                      <a:avLst/>
                    </a:prstGeom>
                    <a:ln/>
                  </pic:spPr>
                </pic:pic>
              </a:graphicData>
            </a:graphic>
          </wp:inline>
        </w:drawing>
      </w:r>
    </w:p>
    <w:p w14:paraId="22B95EA2" w14:textId="77777777" w:rsidR="00536A89" w:rsidRDefault="00FC53B7">
      <w:pPr>
        <w:pStyle w:val="Heading2"/>
        <w:contextualSpacing w:val="0"/>
      </w:pPr>
      <w:bookmarkStart w:id="76" w:name="h.xnz55pc6f7a7" w:colFirst="0" w:colLast="0"/>
      <w:bookmarkEnd w:id="76"/>
      <w:r>
        <w:t xml:space="preserve">Frequency Correction block </w:t>
      </w:r>
      <w:r>
        <w:rPr>
          <w:noProof/>
        </w:rPr>
        <w:drawing>
          <wp:inline distT="114300" distB="114300" distL="114300" distR="114300" wp14:anchorId="7B0DA0C4" wp14:editId="54DD7CC8">
            <wp:extent cx="5943600" cy="1981200"/>
            <wp:effectExtent l="0" t="0" r="0" b="0"/>
            <wp:docPr id="10" name="image33.png" descr="63fftdisplay.png"/>
            <wp:cNvGraphicFramePr/>
            <a:graphic xmlns:a="http://schemas.openxmlformats.org/drawingml/2006/main">
              <a:graphicData uri="http://schemas.openxmlformats.org/drawingml/2006/picture">
                <pic:pic xmlns:pic="http://schemas.openxmlformats.org/drawingml/2006/picture">
                  <pic:nvPicPr>
                    <pic:cNvPr id="0" name="image33.png" descr="63fftdisplay.png"/>
                    <pic:cNvPicPr preferRelativeResize="0"/>
                  </pic:nvPicPr>
                  <pic:blipFill>
                    <a:blip r:embed="rId33"/>
                    <a:srcRect t="8196" b="6557"/>
                    <a:stretch>
                      <a:fillRect/>
                    </a:stretch>
                  </pic:blipFill>
                  <pic:spPr>
                    <a:xfrm>
                      <a:off x="0" y="0"/>
                      <a:ext cx="5943600" cy="1981200"/>
                    </a:xfrm>
                    <a:prstGeom prst="rect">
                      <a:avLst/>
                    </a:prstGeom>
                    <a:ln/>
                  </pic:spPr>
                </pic:pic>
              </a:graphicData>
            </a:graphic>
          </wp:inline>
        </w:drawing>
      </w:r>
    </w:p>
    <w:sectPr w:rsidR="00536A8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Rebecca Cooper" w:date="2015-02-23T22:34:00Z" w:initials="">
    <w:p w14:paraId="01C4E35C" w14:textId="77777777" w:rsidR="003C2CDC" w:rsidRDefault="003C2CDC">
      <w:pPr>
        <w:widowControl w:val="0"/>
        <w:spacing w:line="240" w:lineRule="auto"/>
      </w:pPr>
      <w:r>
        <w:t>This seems like it is more of an observation then a method. The methods should read more like instructions.  more like  " we made the the parameters of corresponding blocks match. The mueller muller block had no corresponding block so we had to further increase the sine squared filter"</w:t>
      </w:r>
    </w:p>
  </w:comment>
  <w:comment w:id="37" w:author="Rebecca Cooper" w:date="2015-02-20T00:10:00Z" w:initials="">
    <w:p w14:paraId="79530188" w14:textId="77777777" w:rsidR="003C2CDC" w:rsidRDefault="003C2CDC">
      <w:pPr>
        <w:widowControl w:val="0"/>
        <w:spacing w:line="240" w:lineRule="auto"/>
      </w:pPr>
      <w:r>
        <w:t>Renato, add this</w:t>
      </w:r>
    </w:p>
  </w:comment>
  <w:comment w:id="41" w:author="Rebecca Cooper" w:date="2015-02-20T00:37:00Z" w:initials="">
    <w:p w14:paraId="006EB8B2" w14:textId="77777777" w:rsidR="003C2CDC" w:rsidRDefault="003C2CDC">
      <w:pPr>
        <w:widowControl w:val="0"/>
        <w:spacing w:line="240" w:lineRule="auto"/>
      </w:pPr>
      <w:r>
        <w:t>Renato, Add this</w:t>
      </w:r>
    </w:p>
  </w:comment>
  <w:comment w:id="70" w:author="Rebecca Cooper" w:date="2015-02-20T00:55:00Z" w:initials="">
    <w:p w14:paraId="32B039A4" w14:textId="77777777" w:rsidR="003C2CDC" w:rsidRDefault="003C2CDC">
      <w:pPr>
        <w:widowControl w:val="0"/>
        <w:spacing w:line="240" w:lineRule="auto"/>
      </w:pPr>
      <w:r>
        <w:t>I will combine these two hopefully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C4E35C" w15:done="0"/>
  <w15:commentEx w15:paraId="79530188" w15:done="0"/>
  <w15:commentEx w15:paraId="006EB8B2" w15:done="0"/>
  <w15:commentEx w15:paraId="32B039A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36D8C"/>
    <w:multiLevelType w:val="multilevel"/>
    <w:tmpl w:val="D7B4A6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12C2B3E"/>
    <w:multiLevelType w:val="multilevel"/>
    <w:tmpl w:val="52E69B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7507B1A"/>
    <w:multiLevelType w:val="multilevel"/>
    <w:tmpl w:val="AD7E3E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7260F79"/>
    <w:multiLevelType w:val="multilevel"/>
    <w:tmpl w:val="A516AD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6A2309C7"/>
    <w:multiLevelType w:val="multilevel"/>
    <w:tmpl w:val="96D4D7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FF00F20"/>
    <w:multiLevelType w:val="multilevel"/>
    <w:tmpl w:val="D7B4A6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A89"/>
    <w:rsid w:val="00040FD4"/>
    <w:rsid w:val="00090FB2"/>
    <w:rsid w:val="0010055E"/>
    <w:rsid w:val="001E15EC"/>
    <w:rsid w:val="001F6C48"/>
    <w:rsid w:val="00211D5A"/>
    <w:rsid w:val="002C7969"/>
    <w:rsid w:val="0039708B"/>
    <w:rsid w:val="003C2CDC"/>
    <w:rsid w:val="00457D5C"/>
    <w:rsid w:val="00534B4C"/>
    <w:rsid w:val="00536A89"/>
    <w:rsid w:val="00554416"/>
    <w:rsid w:val="005646FA"/>
    <w:rsid w:val="005A5C55"/>
    <w:rsid w:val="006761CB"/>
    <w:rsid w:val="006E166F"/>
    <w:rsid w:val="007A4B46"/>
    <w:rsid w:val="00813D77"/>
    <w:rsid w:val="00825C96"/>
    <w:rsid w:val="008D3C9B"/>
    <w:rsid w:val="00922447"/>
    <w:rsid w:val="00985BB2"/>
    <w:rsid w:val="00A556C1"/>
    <w:rsid w:val="00A90F38"/>
    <w:rsid w:val="00AB2716"/>
    <w:rsid w:val="00B56E2A"/>
    <w:rsid w:val="00BE1076"/>
    <w:rsid w:val="00BF7FFE"/>
    <w:rsid w:val="00C34736"/>
    <w:rsid w:val="00C4499F"/>
    <w:rsid w:val="00CE6809"/>
    <w:rsid w:val="00D43083"/>
    <w:rsid w:val="00D5037B"/>
    <w:rsid w:val="00DC05EB"/>
    <w:rsid w:val="00E819B6"/>
    <w:rsid w:val="00E854D8"/>
    <w:rsid w:val="00FC53B7"/>
    <w:rsid w:val="00FD4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F482"/>
  <w15:docId w15:val="{E57B8F9D-22B3-42C5-B224-EEB12545C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FC53B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90F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F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emf"/><Relationship Id="rId24" Type="http://schemas.openxmlformats.org/officeDocument/2006/relationships/image" Target="media/image17.jp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1ACB4-B681-45FF-9851-BE7152472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35</Pages>
  <Words>4280</Words>
  <Characters>24398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28621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Iida</dc:creator>
  <cp:keywords/>
  <dc:description/>
  <cp:lastModifiedBy>Renato Iida</cp:lastModifiedBy>
  <cp:revision>6</cp:revision>
  <dcterms:created xsi:type="dcterms:W3CDTF">2015-02-24T01:32:00Z</dcterms:created>
  <dcterms:modified xsi:type="dcterms:W3CDTF">2015-02-24T04:51:00Z</dcterms:modified>
</cp:coreProperties>
</file>